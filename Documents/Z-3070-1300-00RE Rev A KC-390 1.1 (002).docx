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4620BE6C" w14:textId="62C6C149" w:rsidR="001406B8" w:rsidRPr="00970EC1" w:rsidRDefault="001406B8" w:rsidP="003A2E3A">
      <w:pPr>
        <w:rPr>
          <w:rFonts w:asciiTheme="majorBidi" w:hAnsiTheme="majorBidi" w:cstheme="majorBidi"/>
        </w:rPr>
      </w:pPr>
    </w:p>
    <w:p w14:paraId="71360A46" w14:textId="77777777" w:rsidR="001406B8" w:rsidRPr="00970EC1" w:rsidRDefault="001406B8" w:rsidP="003A2E3A">
      <w:pPr>
        <w:rPr>
          <w:rFonts w:asciiTheme="majorBidi" w:hAnsiTheme="majorBidi" w:cstheme="majorBidi"/>
        </w:rPr>
      </w:pPr>
    </w:p>
    <w:p w14:paraId="413525DA" w14:textId="77777777" w:rsidR="004968A9" w:rsidRPr="00970EC1" w:rsidRDefault="001406B8" w:rsidP="003A2E3A">
      <w:pPr>
        <w:jc w:val="center"/>
        <w:rPr>
          <w:rFonts w:asciiTheme="majorBidi" w:hAnsiTheme="majorBidi" w:cstheme="majorBidi"/>
        </w:rPr>
      </w:pPr>
      <w:r w:rsidRPr="00970EC1">
        <w:rPr>
          <w:rFonts w:asciiTheme="majorBidi" w:hAnsiTheme="majorBidi" w:cstheme="majorBidi"/>
          <w:noProof/>
          <w:rtl/>
        </w:rPr>
        <w:drawing>
          <wp:inline distT="0" distB="0" distL="0" distR="0" wp14:anchorId="57A8E79A" wp14:editId="05C9E5B7">
            <wp:extent cx="2278800" cy="8280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bit logo.png"/>
                    <pic:cNvPicPr/>
                  </pic:nvPicPr>
                  <pic:blipFill>
                    <a:blip r:embed="rId9">
                      <a:extLst>
                        <a:ext uri="{28A0092B-C50C-407E-A947-70E740481C1C}">
                          <a14:useLocalDpi xmlns:a14="http://schemas.microsoft.com/office/drawing/2010/main" val="0"/>
                        </a:ext>
                      </a:extLst>
                    </a:blip>
                    <a:stretch>
                      <a:fillRect/>
                    </a:stretch>
                  </pic:blipFill>
                  <pic:spPr>
                    <a:xfrm>
                      <a:off x="0" y="0"/>
                      <a:ext cx="2278800" cy="828000"/>
                    </a:xfrm>
                    <a:prstGeom prst="rect">
                      <a:avLst/>
                    </a:prstGeom>
                  </pic:spPr>
                </pic:pic>
              </a:graphicData>
            </a:graphic>
          </wp:inline>
        </w:drawing>
      </w:r>
    </w:p>
    <w:p w14:paraId="2EF9F0F1" w14:textId="77777777" w:rsidR="004968A9" w:rsidRPr="00970EC1" w:rsidRDefault="004968A9" w:rsidP="003A2E3A">
      <w:pPr>
        <w:rPr>
          <w:rFonts w:asciiTheme="majorBidi" w:hAnsiTheme="majorBidi" w:cstheme="majorBidi"/>
        </w:rPr>
      </w:pPr>
    </w:p>
    <w:p w14:paraId="459D11BC" w14:textId="77777777" w:rsidR="004968A9" w:rsidRPr="00970EC1" w:rsidRDefault="004968A9" w:rsidP="003A2E3A">
      <w:pPr>
        <w:rPr>
          <w:rFonts w:asciiTheme="majorBidi" w:hAnsiTheme="majorBidi" w:cstheme="majorBidi"/>
        </w:rPr>
      </w:pPr>
    </w:p>
    <w:p w14:paraId="35BE3E60" w14:textId="77777777" w:rsidR="004968A9" w:rsidRPr="00970EC1" w:rsidRDefault="004968A9" w:rsidP="003A2E3A">
      <w:pPr>
        <w:rPr>
          <w:rFonts w:asciiTheme="majorBidi" w:hAnsiTheme="majorBidi" w:cstheme="majorBidi"/>
        </w:rPr>
      </w:pPr>
    </w:p>
    <w:p w14:paraId="5E6BC3FC" w14:textId="77777777" w:rsidR="004968A9" w:rsidRPr="00970EC1" w:rsidRDefault="004968A9" w:rsidP="003A2E3A">
      <w:pPr>
        <w:rPr>
          <w:rFonts w:asciiTheme="majorBidi" w:hAnsiTheme="majorBidi" w:cstheme="majorBidi"/>
        </w:rPr>
      </w:pPr>
    </w:p>
    <w:p w14:paraId="674A95F4" w14:textId="77777777" w:rsidR="003D200D" w:rsidRPr="00970EC1" w:rsidRDefault="003D200D" w:rsidP="003D200D">
      <w:pPr>
        <w:rPr>
          <w:rFonts w:asciiTheme="majorBidi" w:hAnsiTheme="majorBidi" w:cstheme="majorBidi"/>
        </w:rPr>
      </w:pPr>
    </w:p>
    <w:p w14:paraId="336791B3" w14:textId="394D82DA" w:rsidR="007F431E" w:rsidRPr="00970EC1" w:rsidRDefault="007F431E" w:rsidP="00E6225E">
      <w:pPr>
        <w:pStyle w:val="TITLETHIRDANDAFTER"/>
        <w:rPr>
          <w:rFonts w:asciiTheme="majorBidi" w:hAnsiTheme="majorBidi" w:cstheme="majorBidi"/>
        </w:rPr>
      </w:pPr>
      <w:r w:rsidRPr="00970EC1">
        <w:rPr>
          <w:rFonts w:asciiTheme="majorBidi" w:hAnsiTheme="majorBidi" w:cstheme="majorBidi"/>
        </w:rPr>
        <w:t>TITLE:</w:t>
      </w:r>
      <w:r w:rsidRPr="00970EC1">
        <w:rPr>
          <w:rFonts w:asciiTheme="majorBidi" w:hAnsiTheme="majorBidi" w:cstheme="majorBidi"/>
        </w:rPr>
        <w:tab/>
      </w:r>
      <w:r w:rsidR="005006DE" w:rsidRPr="00970EC1">
        <w:rPr>
          <w:rFonts w:asciiTheme="majorBidi" w:hAnsiTheme="majorBidi" w:cstheme="majorBidi"/>
        </w:rPr>
        <w:t xml:space="preserve">SPS </w:t>
      </w:r>
      <w:r w:rsidR="003C620C" w:rsidRPr="008414C9">
        <w:rPr>
          <w:rFonts w:asciiTheme="majorBidi" w:hAnsiTheme="majorBidi" w:cstheme="majorBidi"/>
          <w:highlight w:val="yellow"/>
        </w:rPr>
        <w:t>MLV</w:t>
      </w:r>
      <w:r w:rsidR="003C620C" w:rsidRPr="00970EC1">
        <w:rPr>
          <w:rFonts w:asciiTheme="majorBidi" w:hAnsiTheme="majorBidi" w:cstheme="majorBidi"/>
        </w:rPr>
        <w:t xml:space="preserve"> application</w:t>
      </w:r>
      <w:r w:rsidR="00C5081B" w:rsidRPr="00970EC1">
        <w:rPr>
          <w:rFonts w:asciiTheme="majorBidi" w:hAnsiTheme="majorBidi" w:cstheme="majorBidi"/>
        </w:rPr>
        <w:t xml:space="preserve"> </w:t>
      </w:r>
      <w:r w:rsidR="00E608CC" w:rsidRPr="00970EC1">
        <w:rPr>
          <w:rFonts w:asciiTheme="majorBidi" w:hAnsiTheme="majorBidi" w:cstheme="majorBidi"/>
        </w:rPr>
        <w:t xml:space="preserve">for </w:t>
      </w:r>
      <w:r w:rsidR="003D6B67">
        <w:rPr>
          <w:rFonts w:asciiTheme="majorBidi" w:hAnsiTheme="majorBidi" w:cstheme="majorBidi"/>
        </w:rPr>
        <w:t>C-390 Holand</w:t>
      </w:r>
    </w:p>
    <w:p w14:paraId="274D54A0" w14:textId="77777777" w:rsidR="003D200D" w:rsidRPr="00970EC1" w:rsidRDefault="003D200D" w:rsidP="00E608CC">
      <w:pPr>
        <w:pStyle w:val="TITLETHIRDANDAFTER"/>
        <w:rPr>
          <w:rFonts w:asciiTheme="majorBidi" w:hAnsiTheme="majorBidi" w:cstheme="majorBidi"/>
        </w:rPr>
      </w:pPr>
      <w:r w:rsidRPr="00970EC1">
        <w:rPr>
          <w:rFonts w:asciiTheme="majorBidi" w:hAnsiTheme="majorBidi" w:cstheme="majorBidi"/>
        </w:rPr>
        <w:t>DOC. NAME:</w:t>
      </w:r>
      <w:r w:rsidRPr="00970EC1">
        <w:rPr>
          <w:rFonts w:asciiTheme="majorBidi" w:hAnsiTheme="majorBidi" w:cstheme="majorBidi"/>
        </w:rPr>
        <w:tab/>
      </w:r>
      <w:r w:rsidR="00E608CC" w:rsidRPr="00970EC1">
        <w:rPr>
          <w:rFonts w:asciiTheme="majorBidi" w:hAnsiTheme="majorBidi" w:cstheme="majorBidi"/>
        </w:rPr>
        <w:t>TRD</w:t>
      </w:r>
      <w:r w:rsidR="00B45F63" w:rsidRPr="00970EC1">
        <w:rPr>
          <w:rFonts w:asciiTheme="majorBidi" w:hAnsiTheme="majorBidi" w:cstheme="majorBidi"/>
        </w:rPr>
        <w:t>- Requirements</w:t>
      </w:r>
    </w:p>
    <w:p w14:paraId="5CB4345F" w14:textId="6710FBB0" w:rsidR="003D200D" w:rsidRPr="00970EC1" w:rsidRDefault="003D200D" w:rsidP="00E6225E">
      <w:pPr>
        <w:pStyle w:val="TITLETHIRDANDAFTER"/>
        <w:rPr>
          <w:rFonts w:asciiTheme="majorBidi" w:hAnsiTheme="majorBidi" w:cstheme="majorBidi"/>
        </w:rPr>
      </w:pPr>
      <w:r w:rsidRPr="00970EC1">
        <w:rPr>
          <w:rFonts w:asciiTheme="majorBidi" w:hAnsiTheme="majorBidi" w:cstheme="majorBidi"/>
        </w:rPr>
        <w:t>DOC. NO.:</w:t>
      </w:r>
      <w:r w:rsidRPr="00970EC1">
        <w:rPr>
          <w:rFonts w:asciiTheme="majorBidi" w:hAnsiTheme="majorBidi" w:cstheme="majorBidi"/>
        </w:rPr>
        <w:tab/>
      </w:r>
      <w:r w:rsidR="00E6225E" w:rsidRPr="00A52C85">
        <w:rPr>
          <w:rFonts w:asciiTheme="majorBidi" w:hAnsiTheme="majorBidi" w:cstheme="majorBidi"/>
          <w:highlight w:val="yellow"/>
          <w:lang w:val="pt-BR"/>
        </w:rPr>
        <w:t>Z-</w:t>
      </w:r>
      <w:r w:rsidR="00A52C85" w:rsidRPr="00A52C85">
        <w:rPr>
          <w:rFonts w:asciiTheme="majorBidi" w:hAnsiTheme="majorBidi" w:cstheme="majorBidi"/>
          <w:highlight w:val="yellow"/>
          <w:lang w:val="pt-BR"/>
        </w:rPr>
        <w:t>3579</w:t>
      </w:r>
      <w:r w:rsidR="00E6225E" w:rsidRPr="00A52C85">
        <w:rPr>
          <w:rFonts w:asciiTheme="majorBidi" w:hAnsiTheme="majorBidi" w:cstheme="majorBidi"/>
          <w:highlight w:val="yellow"/>
          <w:lang w:val="pt-BR"/>
        </w:rPr>
        <w:t>-1</w:t>
      </w:r>
      <w:r w:rsidR="00A52C85" w:rsidRPr="00A52C85">
        <w:rPr>
          <w:rFonts w:asciiTheme="majorBidi" w:hAnsiTheme="majorBidi" w:cstheme="majorBidi"/>
          <w:highlight w:val="yellow"/>
          <w:lang w:val="pt-BR"/>
        </w:rPr>
        <w:t>0</w:t>
      </w:r>
      <w:r w:rsidR="00E6225E" w:rsidRPr="00A52C85">
        <w:rPr>
          <w:rFonts w:asciiTheme="majorBidi" w:hAnsiTheme="majorBidi" w:cstheme="majorBidi"/>
          <w:highlight w:val="yellow"/>
          <w:lang w:val="pt-BR"/>
        </w:rPr>
        <w:t>00-00RE</w:t>
      </w:r>
    </w:p>
    <w:p w14:paraId="084A0DD6" w14:textId="6FAC381B" w:rsidR="003D200D" w:rsidRPr="00970EC1" w:rsidRDefault="003D200D" w:rsidP="00540DAB">
      <w:pPr>
        <w:pStyle w:val="TITLETHIRDANDAFTER"/>
        <w:rPr>
          <w:rFonts w:asciiTheme="majorBidi" w:hAnsiTheme="majorBidi" w:cstheme="majorBidi"/>
        </w:rPr>
      </w:pPr>
      <w:r w:rsidRPr="00970EC1">
        <w:rPr>
          <w:rFonts w:asciiTheme="majorBidi" w:hAnsiTheme="majorBidi" w:cstheme="majorBidi"/>
        </w:rPr>
        <w:t>REVISION:</w:t>
      </w:r>
      <w:r w:rsidRPr="00970EC1">
        <w:rPr>
          <w:rFonts w:asciiTheme="majorBidi" w:hAnsiTheme="majorBidi" w:cstheme="majorBidi"/>
        </w:rPr>
        <w:tab/>
      </w:r>
      <w:r w:rsidR="00785351" w:rsidRPr="00970EC1">
        <w:rPr>
          <w:rFonts w:asciiTheme="majorBidi" w:hAnsiTheme="majorBidi" w:cstheme="majorBidi"/>
        </w:rPr>
        <w:t>A</w:t>
      </w:r>
    </w:p>
    <w:p w14:paraId="1C017EBF" w14:textId="7DD20896" w:rsidR="003D200D" w:rsidRPr="00970EC1" w:rsidRDefault="003D200D" w:rsidP="006C5B2B">
      <w:pPr>
        <w:pStyle w:val="TITLETHIRDANDAFTER"/>
        <w:rPr>
          <w:rFonts w:asciiTheme="majorBidi" w:hAnsiTheme="majorBidi" w:cstheme="majorBidi"/>
        </w:rPr>
      </w:pPr>
      <w:r w:rsidRPr="00970EC1">
        <w:rPr>
          <w:rFonts w:asciiTheme="majorBidi" w:hAnsiTheme="majorBidi" w:cstheme="majorBidi"/>
        </w:rPr>
        <w:t>DATE:</w:t>
      </w:r>
      <w:r w:rsidRPr="00970EC1">
        <w:rPr>
          <w:rFonts w:asciiTheme="majorBidi" w:hAnsiTheme="majorBidi" w:cstheme="majorBidi"/>
        </w:rPr>
        <w:tab/>
      </w:r>
      <w:r w:rsidR="003D6B67">
        <w:rPr>
          <w:rFonts w:asciiTheme="majorBidi" w:hAnsiTheme="majorBidi" w:cstheme="majorBidi"/>
        </w:rPr>
        <w:t>15</w:t>
      </w:r>
      <w:r w:rsidR="005D6172" w:rsidRPr="00970EC1">
        <w:rPr>
          <w:rFonts w:asciiTheme="majorBidi" w:hAnsiTheme="majorBidi" w:cstheme="majorBidi"/>
        </w:rPr>
        <w:t>.</w:t>
      </w:r>
      <w:r w:rsidR="003D6B67">
        <w:rPr>
          <w:rFonts w:asciiTheme="majorBidi" w:hAnsiTheme="majorBidi" w:cstheme="majorBidi"/>
        </w:rPr>
        <w:t>3</w:t>
      </w:r>
      <w:r w:rsidR="005D6172" w:rsidRPr="00970EC1">
        <w:rPr>
          <w:rFonts w:asciiTheme="majorBidi" w:hAnsiTheme="majorBidi" w:cstheme="majorBidi"/>
        </w:rPr>
        <w:t>.202</w:t>
      </w:r>
      <w:r w:rsidR="003D6B67">
        <w:rPr>
          <w:rFonts w:asciiTheme="majorBidi" w:hAnsiTheme="majorBidi" w:cstheme="majorBidi"/>
        </w:rPr>
        <w:t>5</w:t>
      </w:r>
    </w:p>
    <w:p w14:paraId="00681B1D" w14:textId="77777777" w:rsidR="003D200D" w:rsidRPr="00970EC1" w:rsidRDefault="003D200D" w:rsidP="003D200D">
      <w:pPr>
        <w:pStyle w:val="TITLETHIRDANDAFTER"/>
        <w:rPr>
          <w:rFonts w:asciiTheme="majorBidi" w:hAnsiTheme="majorBidi" w:cstheme="majorBidi"/>
        </w:rPr>
      </w:pPr>
      <w:r w:rsidRPr="00970EC1">
        <w:rPr>
          <w:rFonts w:asciiTheme="majorBidi" w:hAnsiTheme="majorBidi" w:cstheme="majorBidi"/>
        </w:rPr>
        <w:t>CLASSIFICATION:</w:t>
      </w:r>
      <w:r w:rsidRPr="00970EC1">
        <w:rPr>
          <w:rFonts w:asciiTheme="majorBidi" w:hAnsiTheme="majorBidi" w:cstheme="majorBidi"/>
        </w:rPr>
        <w:tab/>
        <w:t>Unclassified</w:t>
      </w:r>
    </w:p>
    <w:p w14:paraId="34E4E414" w14:textId="77777777" w:rsidR="003D200D" w:rsidRPr="00970EC1" w:rsidRDefault="003D200D" w:rsidP="003A2E3A">
      <w:pPr>
        <w:rPr>
          <w:rFonts w:asciiTheme="majorBidi" w:hAnsiTheme="majorBidi" w:cstheme="majorBidi"/>
        </w:rPr>
      </w:pPr>
    </w:p>
    <w:p w14:paraId="4C0EA41D" w14:textId="77777777" w:rsidR="003D200D" w:rsidRPr="00970EC1" w:rsidRDefault="003D200D" w:rsidP="003A2E3A">
      <w:pPr>
        <w:rPr>
          <w:rFonts w:asciiTheme="majorBidi" w:hAnsiTheme="majorBidi" w:cstheme="majorBidi"/>
        </w:rPr>
      </w:pPr>
    </w:p>
    <w:p w14:paraId="68BAD462" w14:textId="77777777" w:rsidR="003D200D" w:rsidRPr="00970EC1" w:rsidRDefault="003D200D" w:rsidP="003A2E3A">
      <w:pPr>
        <w:rPr>
          <w:rFonts w:asciiTheme="majorBidi" w:hAnsiTheme="majorBidi" w:cstheme="majorBidi"/>
        </w:rPr>
      </w:pPr>
    </w:p>
    <w:p w14:paraId="6272AA5C" w14:textId="6FFB3C87" w:rsidR="003D200D" w:rsidRPr="00970EC1" w:rsidRDefault="003D200D" w:rsidP="00E608CC">
      <w:pPr>
        <w:pStyle w:val="StyleTitleItalicsBefore12pt"/>
        <w:spacing w:line="360" w:lineRule="auto"/>
        <w:rPr>
          <w:rFonts w:asciiTheme="majorBidi" w:hAnsiTheme="majorBidi" w:cstheme="majorBidi"/>
        </w:rPr>
      </w:pPr>
      <w:r w:rsidRPr="00970EC1">
        <w:rPr>
          <w:rFonts w:asciiTheme="majorBidi" w:hAnsiTheme="majorBidi" w:cstheme="majorBidi"/>
        </w:rPr>
        <w:t>Prepared by:</w:t>
      </w:r>
      <w:r w:rsidR="00716F14" w:rsidRPr="00970EC1">
        <w:rPr>
          <w:rFonts w:asciiTheme="majorBidi" w:hAnsiTheme="majorBidi" w:cstheme="majorBidi"/>
        </w:rPr>
        <w:t xml:space="preserve"> </w:t>
      </w:r>
      <w:ins w:id="0" w:author="Ezuz Ruby" w:date="2025-03-18T17:34:00Z" w16du:dateUtc="2025-03-18T15:34:00Z">
        <w:r w:rsidR="007A750D">
          <w:rPr>
            <w:rFonts w:asciiTheme="majorBidi" w:hAnsiTheme="majorBidi" w:cstheme="majorBidi"/>
          </w:rPr>
          <w:t xml:space="preserve">HAGAI PORAT </w:t>
        </w:r>
      </w:ins>
      <w:r w:rsidR="00E608CC" w:rsidRPr="00970EC1">
        <w:rPr>
          <w:rFonts w:asciiTheme="majorBidi" w:hAnsiTheme="majorBidi" w:cstheme="majorBidi"/>
        </w:rPr>
        <w:t>EMMANUEL ISRAELI</w:t>
      </w:r>
    </w:p>
    <w:p w14:paraId="63FE87CD" w14:textId="77777777" w:rsidR="003D200D" w:rsidRPr="00970EC1" w:rsidRDefault="009A36A0" w:rsidP="003D200D">
      <w:pPr>
        <w:pStyle w:val="Title"/>
        <w:rPr>
          <w:rFonts w:asciiTheme="majorBidi" w:hAnsiTheme="majorBidi" w:cstheme="majorBidi"/>
        </w:rPr>
      </w:pPr>
      <w:r w:rsidRPr="00970EC1">
        <w:rPr>
          <w:rFonts w:asciiTheme="majorBidi" w:hAnsiTheme="majorBidi" w:cstheme="majorBidi"/>
        </w:rPr>
        <w:t>DIRCM</w:t>
      </w:r>
      <w:r w:rsidR="003D200D" w:rsidRPr="00970EC1">
        <w:rPr>
          <w:rFonts w:asciiTheme="majorBidi" w:hAnsiTheme="majorBidi" w:cstheme="majorBidi"/>
        </w:rPr>
        <w:t xml:space="preserve"> Business Unit</w:t>
      </w:r>
    </w:p>
    <w:p w14:paraId="36ACB165" w14:textId="77777777" w:rsidR="003D200D" w:rsidRPr="00970EC1" w:rsidRDefault="003D200D" w:rsidP="003D200D">
      <w:pPr>
        <w:pStyle w:val="Title"/>
        <w:rPr>
          <w:rFonts w:asciiTheme="majorBidi" w:hAnsiTheme="majorBidi" w:cstheme="majorBidi"/>
          <w:b w:val="0"/>
        </w:rPr>
      </w:pPr>
      <w:r w:rsidRPr="00970EC1">
        <w:rPr>
          <w:rFonts w:asciiTheme="majorBidi" w:hAnsiTheme="majorBidi" w:cstheme="majorBidi"/>
          <w:b w:val="0"/>
        </w:rPr>
        <w:t>Elbit Systems Electro-optics Elop</w:t>
      </w:r>
    </w:p>
    <w:p w14:paraId="1A1E3514" w14:textId="77777777" w:rsidR="003D200D" w:rsidRPr="00970EC1" w:rsidRDefault="003D200D" w:rsidP="00734A83">
      <w:pPr>
        <w:pStyle w:val="Title"/>
        <w:rPr>
          <w:rFonts w:asciiTheme="majorBidi" w:hAnsiTheme="majorBidi" w:cstheme="majorBidi"/>
          <w:b w:val="0"/>
        </w:rPr>
      </w:pPr>
      <w:r w:rsidRPr="00970EC1">
        <w:rPr>
          <w:rFonts w:asciiTheme="majorBidi" w:hAnsiTheme="majorBidi" w:cstheme="majorBidi"/>
          <w:b w:val="0"/>
        </w:rPr>
        <w:t>PO Box 1165, Reho</w:t>
      </w:r>
      <w:r w:rsidR="00734A83" w:rsidRPr="00970EC1">
        <w:rPr>
          <w:rFonts w:asciiTheme="majorBidi" w:hAnsiTheme="majorBidi" w:cstheme="majorBidi"/>
          <w:b w:val="0"/>
        </w:rPr>
        <w:t>vot</w:t>
      </w:r>
      <w:r w:rsidRPr="00970EC1">
        <w:rPr>
          <w:rFonts w:asciiTheme="majorBidi" w:hAnsiTheme="majorBidi" w:cstheme="majorBidi"/>
          <w:b w:val="0"/>
        </w:rPr>
        <w:t xml:space="preserve"> 76111, Israel</w:t>
      </w:r>
    </w:p>
    <w:p w14:paraId="13E6FB63" w14:textId="77777777" w:rsidR="003D200D" w:rsidRPr="00970EC1" w:rsidRDefault="003D200D" w:rsidP="003A2E3A">
      <w:pPr>
        <w:rPr>
          <w:rFonts w:asciiTheme="majorBidi" w:hAnsiTheme="majorBidi" w:cstheme="majorBidi"/>
          <w:rtl/>
        </w:rPr>
      </w:pPr>
    </w:p>
    <w:p w14:paraId="1F46C482" w14:textId="77777777" w:rsidR="003D200D" w:rsidRPr="00970EC1" w:rsidRDefault="003D200D" w:rsidP="003A2E3A">
      <w:pPr>
        <w:rPr>
          <w:rFonts w:asciiTheme="majorBidi" w:hAnsiTheme="majorBidi" w:cstheme="majorBidi"/>
          <w:rtl/>
        </w:rPr>
      </w:pPr>
    </w:p>
    <w:p w14:paraId="78ED63E6" w14:textId="77777777" w:rsidR="003D200D" w:rsidRPr="00970EC1" w:rsidRDefault="003D200D" w:rsidP="003A2E3A">
      <w:pPr>
        <w:rPr>
          <w:rFonts w:asciiTheme="majorBidi" w:hAnsiTheme="majorBidi" w:cstheme="majorBidi"/>
        </w:rPr>
      </w:pPr>
    </w:p>
    <w:p w14:paraId="461E62FE" w14:textId="77777777" w:rsidR="007F431E" w:rsidRPr="00970EC1" w:rsidRDefault="007F431E" w:rsidP="003A2E3A">
      <w:pPr>
        <w:rPr>
          <w:rFonts w:asciiTheme="majorBidi" w:hAnsiTheme="majorBidi" w:cstheme="majorBidi"/>
        </w:rPr>
      </w:pPr>
    </w:p>
    <w:p w14:paraId="16C88E9B" w14:textId="77777777" w:rsidR="007F431E" w:rsidRPr="00970EC1" w:rsidRDefault="007F431E" w:rsidP="003A2E3A">
      <w:pPr>
        <w:rPr>
          <w:rFonts w:asciiTheme="majorBidi" w:hAnsiTheme="majorBidi" w:cstheme="majorBidi"/>
        </w:rPr>
      </w:pPr>
    </w:p>
    <w:p w14:paraId="27138C1A" w14:textId="77777777" w:rsidR="003D200D" w:rsidRPr="00970EC1" w:rsidRDefault="003D200D" w:rsidP="003A2E3A">
      <w:pPr>
        <w:rPr>
          <w:rFonts w:asciiTheme="majorBidi" w:hAnsiTheme="majorBidi" w:cstheme="majorBidi"/>
        </w:rPr>
      </w:pPr>
    </w:p>
    <w:p w14:paraId="33F29956" w14:textId="77777777" w:rsidR="007F431E" w:rsidRPr="00970EC1" w:rsidRDefault="007F431E" w:rsidP="003D200D">
      <w:pPr>
        <w:tabs>
          <w:tab w:val="left" w:pos="5130"/>
        </w:tabs>
        <w:jc w:val="center"/>
        <w:rPr>
          <w:rFonts w:asciiTheme="majorBidi" w:hAnsiTheme="majorBidi" w:cstheme="majorBidi"/>
        </w:rPr>
      </w:pPr>
    </w:p>
    <w:p w14:paraId="7CF1548D" w14:textId="77777777" w:rsidR="007F431E" w:rsidRPr="00970EC1" w:rsidRDefault="007F431E" w:rsidP="007F431E">
      <w:pPr>
        <w:pBdr>
          <w:top w:val="single" w:sz="4" w:space="1" w:color="auto"/>
          <w:left w:val="single" w:sz="4" w:space="4" w:color="auto"/>
          <w:bottom w:val="single" w:sz="4" w:space="1" w:color="auto"/>
          <w:right w:val="single" w:sz="4" w:space="4" w:color="auto"/>
        </w:pBdr>
        <w:tabs>
          <w:tab w:val="left" w:pos="5130"/>
        </w:tabs>
        <w:rPr>
          <w:rFonts w:asciiTheme="majorBidi" w:hAnsiTheme="majorBidi" w:cstheme="majorBidi"/>
          <w:rtl/>
        </w:rPr>
        <w:sectPr w:rsidR="007F431E" w:rsidRPr="00970EC1" w:rsidSect="001406B8">
          <w:headerReference w:type="default" r:id="rId10"/>
          <w:footerReference w:type="default" r:id="rId11"/>
          <w:pgSz w:w="11907" w:h="16840" w:code="9"/>
          <w:pgMar w:top="1440" w:right="1729" w:bottom="1440" w:left="1729" w:header="1077" w:footer="1151" w:gutter="0"/>
          <w:pgNumType w:start="2"/>
          <w:cols w:space="720"/>
          <w:titlePg/>
          <w:rtlGutter/>
          <w:docGrid w:linePitch="326"/>
        </w:sectPr>
      </w:pPr>
    </w:p>
    <w:p w14:paraId="51459D08" w14:textId="77777777" w:rsidR="004968A9" w:rsidRPr="00970EC1" w:rsidRDefault="004968A9" w:rsidP="00A9666F">
      <w:pPr>
        <w:pStyle w:val="TABLETITLE"/>
        <w:rPr>
          <w:rFonts w:asciiTheme="majorBidi" w:hAnsiTheme="majorBidi" w:cstheme="majorBidi"/>
        </w:rPr>
      </w:pPr>
      <w:r w:rsidRPr="00970EC1">
        <w:rPr>
          <w:rFonts w:asciiTheme="majorBidi" w:hAnsiTheme="majorBidi" w:cstheme="majorBidi"/>
        </w:rPr>
        <w:lastRenderedPageBreak/>
        <w:t xml:space="preserve">RECORD OF REVISIONS </w:t>
      </w:r>
    </w:p>
    <w:p w14:paraId="546DADB2" w14:textId="77777777" w:rsidR="005D6172" w:rsidRPr="00970EC1" w:rsidRDefault="005D6172" w:rsidP="005D6172">
      <w:pPr>
        <w:pStyle w:val="Title"/>
        <w:tabs>
          <w:tab w:val="left" w:pos="267"/>
        </w:tabs>
        <w:jc w:val="left"/>
      </w:pPr>
      <w:r w:rsidRPr="00970EC1">
        <w:tab/>
      </w:r>
    </w:p>
    <w:tbl>
      <w:tblPr>
        <w:tblStyle w:val="TableGrid"/>
        <w:tblW w:w="0" w:type="auto"/>
        <w:tblLook w:val="04A0" w:firstRow="1" w:lastRow="0" w:firstColumn="1" w:lastColumn="0" w:noHBand="0" w:noVBand="1"/>
      </w:tblPr>
      <w:tblGrid>
        <w:gridCol w:w="1084"/>
        <w:gridCol w:w="1955"/>
        <w:gridCol w:w="6448"/>
      </w:tblGrid>
      <w:tr w:rsidR="00970EC1" w:rsidRPr="00970EC1" w14:paraId="7C4832FA" w14:textId="77777777" w:rsidTr="00FE0668">
        <w:tc>
          <w:tcPr>
            <w:tcW w:w="1084" w:type="dxa"/>
          </w:tcPr>
          <w:p w14:paraId="0EAD6C05" w14:textId="77777777" w:rsidR="005D6172" w:rsidRPr="00970EC1" w:rsidRDefault="005D6172" w:rsidP="005D6172">
            <w:pPr>
              <w:pStyle w:val="Title"/>
              <w:bidi w:val="0"/>
              <w:spacing w:line="240" w:lineRule="auto"/>
              <w:rPr>
                <w:rFonts w:asciiTheme="majorBidi" w:hAnsiTheme="majorBidi" w:cstheme="majorBidi"/>
                <w:bCs w:val="0"/>
              </w:rPr>
            </w:pPr>
            <w:r w:rsidRPr="00970EC1">
              <w:rPr>
                <w:rFonts w:asciiTheme="majorBidi" w:hAnsiTheme="majorBidi" w:cstheme="majorBidi"/>
                <w:bCs w:val="0"/>
              </w:rPr>
              <w:t>Rev</w:t>
            </w:r>
          </w:p>
        </w:tc>
        <w:tc>
          <w:tcPr>
            <w:tcW w:w="1955" w:type="dxa"/>
          </w:tcPr>
          <w:p w14:paraId="2E15B3F0" w14:textId="77777777" w:rsidR="005D6172" w:rsidRPr="00970EC1" w:rsidRDefault="005D6172" w:rsidP="005D6172">
            <w:pPr>
              <w:pStyle w:val="Title"/>
              <w:bidi w:val="0"/>
              <w:spacing w:line="240" w:lineRule="auto"/>
              <w:rPr>
                <w:rFonts w:asciiTheme="majorBidi" w:hAnsiTheme="majorBidi" w:cstheme="majorBidi"/>
                <w:bCs w:val="0"/>
              </w:rPr>
            </w:pPr>
            <w:r w:rsidRPr="00970EC1">
              <w:rPr>
                <w:rFonts w:asciiTheme="majorBidi" w:hAnsiTheme="majorBidi" w:cstheme="majorBidi"/>
                <w:bCs w:val="0"/>
              </w:rPr>
              <w:t>Date</w:t>
            </w:r>
          </w:p>
        </w:tc>
        <w:tc>
          <w:tcPr>
            <w:tcW w:w="6448" w:type="dxa"/>
          </w:tcPr>
          <w:p w14:paraId="11A4D9E7" w14:textId="77777777" w:rsidR="005D6172" w:rsidRPr="00970EC1" w:rsidRDefault="005D6172" w:rsidP="005D6172">
            <w:pPr>
              <w:pStyle w:val="Title"/>
              <w:bidi w:val="0"/>
              <w:spacing w:line="240" w:lineRule="auto"/>
              <w:rPr>
                <w:rFonts w:asciiTheme="majorBidi" w:hAnsiTheme="majorBidi" w:cstheme="majorBidi"/>
                <w:bCs w:val="0"/>
              </w:rPr>
            </w:pPr>
            <w:r w:rsidRPr="00970EC1">
              <w:rPr>
                <w:rFonts w:asciiTheme="majorBidi" w:hAnsiTheme="majorBidi" w:cstheme="majorBidi"/>
                <w:bCs w:val="0"/>
              </w:rPr>
              <w:t>Description</w:t>
            </w:r>
          </w:p>
        </w:tc>
      </w:tr>
      <w:tr w:rsidR="00970EC1" w:rsidRPr="00970EC1" w14:paraId="4BEB53CC" w14:textId="77777777" w:rsidTr="00FE0668">
        <w:tc>
          <w:tcPr>
            <w:tcW w:w="1084" w:type="dxa"/>
          </w:tcPr>
          <w:p w14:paraId="78D8ACA2" w14:textId="77777777" w:rsidR="005D6172" w:rsidRPr="00970EC1" w:rsidRDefault="005D6172" w:rsidP="005D6172">
            <w:pPr>
              <w:pStyle w:val="Title"/>
              <w:bidi w:val="0"/>
              <w:spacing w:line="240" w:lineRule="auto"/>
              <w:rPr>
                <w:rFonts w:asciiTheme="majorBidi" w:hAnsiTheme="majorBidi" w:cstheme="majorBidi"/>
                <w:b w:val="0"/>
              </w:rPr>
            </w:pPr>
            <w:r w:rsidRPr="00970EC1">
              <w:rPr>
                <w:rFonts w:asciiTheme="majorBidi" w:hAnsiTheme="majorBidi" w:cstheme="majorBidi"/>
                <w:b w:val="0"/>
              </w:rPr>
              <w:t>--</w:t>
            </w:r>
          </w:p>
        </w:tc>
        <w:tc>
          <w:tcPr>
            <w:tcW w:w="1955" w:type="dxa"/>
          </w:tcPr>
          <w:p w14:paraId="2B63C0F5" w14:textId="3493AD10" w:rsidR="005D6172" w:rsidRPr="00970EC1" w:rsidRDefault="00FE0668" w:rsidP="008712C6">
            <w:pPr>
              <w:pStyle w:val="Title"/>
              <w:bidi w:val="0"/>
              <w:spacing w:line="240" w:lineRule="auto"/>
              <w:rPr>
                <w:rFonts w:asciiTheme="majorBidi" w:hAnsiTheme="majorBidi" w:cstheme="majorBidi"/>
                <w:b w:val="0"/>
              </w:rPr>
            </w:pPr>
            <w:r>
              <w:rPr>
                <w:rFonts w:asciiTheme="majorBidi" w:hAnsiTheme="majorBidi" w:cstheme="majorBidi"/>
                <w:b w:val="0"/>
              </w:rPr>
              <w:t>15</w:t>
            </w:r>
            <w:r w:rsidR="005D6172" w:rsidRPr="00970EC1">
              <w:rPr>
                <w:rFonts w:asciiTheme="majorBidi" w:hAnsiTheme="majorBidi" w:cstheme="majorBidi"/>
                <w:b w:val="0"/>
              </w:rPr>
              <w:t>.</w:t>
            </w:r>
            <w:r>
              <w:rPr>
                <w:rFonts w:asciiTheme="majorBidi" w:hAnsiTheme="majorBidi" w:cstheme="majorBidi"/>
                <w:b w:val="0"/>
              </w:rPr>
              <w:t>3</w:t>
            </w:r>
            <w:r w:rsidR="005D6172" w:rsidRPr="00970EC1">
              <w:rPr>
                <w:rFonts w:asciiTheme="majorBidi" w:hAnsiTheme="majorBidi" w:cstheme="majorBidi"/>
                <w:b w:val="0"/>
              </w:rPr>
              <w:t>.202</w:t>
            </w:r>
            <w:r>
              <w:rPr>
                <w:rFonts w:asciiTheme="majorBidi" w:hAnsiTheme="majorBidi" w:cstheme="majorBidi"/>
                <w:b w:val="0"/>
              </w:rPr>
              <w:t>5</w:t>
            </w:r>
          </w:p>
        </w:tc>
        <w:tc>
          <w:tcPr>
            <w:tcW w:w="6448" w:type="dxa"/>
          </w:tcPr>
          <w:p w14:paraId="2CEE4575" w14:textId="77777777" w:rsidR="005D6172" w:rsidRPr="00970EC1" w:rsidRDefault="005D6172" w:rsidP="00E6225E">
            <w:pPr>
              <w:pStyle w:val="Title"/>
              <w:bidi w:val="0"/>
              <w:spacing w:line="240" w:lineRule="auto"/>
              <w:jc w:val="left"/>
              <w:rPr>
                <w:rFonts w:asciiTheme="majorBidi" w:hAnsiTheme="majorBidi" w:cstheme="majorBidi"/>
                <w:b w:val="0"/>
              </w:rPr>
            </w:pPr>
            <w:r w:rsidRPr="00970EC1">
              <w:rPr>
                <w:rFonts w:asciiTheme="majorBidi" w:hAnsiTheme="majorBidi" w:cstheme="majorBidi"/>
                <w:b w:val="0"/>
              </w:rPr>
              <w:t>Initial release</w:t>
            </w:r>
          </w:p>
        </w:tc>
      </w:tr>
      <w:tr w:rsidR="00970EC1" w:rsidRPr="00970EC1" w14:paraId="0742A5E3" w14:textId="77777777" w:rsidTr="00FE0668">
        <w:tc>
          <w:tcPr>
            <w:tcW w:w="1084" w:type="dxa"/>
          </w:tcPr>
          <w:p w14:paraId="3CAE55DD" w14:textId="77777777" w:rsidR="005D6172" w:rsidRPr="00970EC1" w:rsidRDefault="005D6172" w:rsidP="005D6172">
            <w:pPr>
              <w:pStyle w:val="Title"/>
              <w:tabs>
                <w:tab w:val="left" w:pos="267"/>
              </w:tabs>
              <w:bidi w:val="0"/>
              <w:rPr>
                <w:b w:val="0"/>
                <w:bCs w:val="0"/>
              </w:rPr>
            </w:pPr>
          </w:p>
        </w:tc>
        <w:tc>
          <w:tcPr>
            <w:tcW w:w="1955" w:type="dxa"/>
          </w:tcPr>
          <w:p w14:paraId="0720CAD1" w14:textId="77777777" w:rsidR="005D6172" w:rsidRPr="00970EC1" w:rsidRDefault="005D6172" w:rsidP="005D6172">
            <w:pPr>
              <w:pStyle w:val="Title"/>
              <w:tabs>
                <w:tab w:val="left" w:pos="267"/>
              </w:tabs>
              <w:bidi w:val="0"/>
              <w:rPr>
                <w:b w:val="0"/>
                <w:bCs w:val="0"/>
              </w:rPr>
            </w:pPr>
          </w:p>
        </w:tc>
        <w:tc>
          <w:tcPr>
            <w:tcW w:w="6448" w:type="dxa"/>
          </w:tcPr>
          <w:p w14:paraId="10116B00" w14:textId="77777777" w:rsidR="005D6172" w:rsidRPr="00970EC1" w:rsidRDefault="005D6172" w:rsidP="005D6172">
            <w:pPr>
              <w:pStyle w:val="Title"/>
              <w:tabs>
                <w:tab w:val="left" w:pos="267"/>
              </w:tabs>
              <w:bidi w:val="0"/>
              <w:rPr>
                <w:b w:val="0"/>
                <w:bCs w:val="0"/>
              </w:rPr>
            </w:pPr>
          </w:p>
        </w:tc>
      </w:tr>
    </w:tbl>
    <w:p w14:paraId="22E2A280" w14:textId="77777777" w:rsidR="005D6172" w:rsidRPr="00970EC1" w:rsidRDefault="005D6172" w:rsidP="005D6172">
      <w:pPr>
        <w:pStyle w:val="Title"/>
        <w:tabs>
          <w:tab w:val="left" w:pos="267"/>
        </w:tabs>
        <w:jc w:val="left"/>
        <w:rPr>
          <w:b w:val="0"/>
          <w:bCs w:val="0"/>
        </w:rPr>
      </w:pPr>
    </w:p>
    <w:p w14:paraId="6B80C258" w14:textId="77777777" w:rsidR="004968A9" w:rsidRPr="00970EC1" w:rsidRDefault="004968A9">
      <w:pPr>
        <w:pStyle w:val="Title"/>
        <w:rPr>
          <w:rFonts w:asciiTheme="majorBidi" w:hAnsiTheme="majorBidi" w:cstheme="majorBidi"/>
        </w:rPr>
      </w:pPr>
      <w:r w:rsidRPr="00970EC1">
        <w:br w:type="page"/>
      </w:r>
      <w:r w:rsidR="00D07194" w:rsidRPr="00970EC1">
        <w:rPr>
          <w:rFonts w:asciiTheme="majorBidi" w:hAnsiTheme="majorBidi" w:cstheme="majorBidi"/>
        </w:rPr>
        <w:lastRenderedPageBreak/>
        <w:t>TABLE OF CONTENT</w:t>
      </w:r>
    </w:p>
    <w:p w14:paraId="5192817F" w14:textId="6053BA55" w:rsidR="00FE0668" w:rsidRDefault="00203482">
      <w:pPr>
        <w:pStyle w:val="TOC1"/>
        <w:rPr>
          <w:rFonts w:asciiTheme="minorHAnsi" w:eastAsiaTheme="minorEastAsia" w:hAnsiTheme="minorHAnsi" w:cstheme="minorBidi"/>
          <w:b w:val="0"/>
          <w:bCs w:val="0"/>
          <w:caps w:val="0"/>
          <w:noProof/>
          <w:kern w:val="2"/>
          <w:sz w:val="24"/>
          <w:szCs w:val="24"/>
          <w14:ligatures w14:val="standardContextual"/>
        </w:rPr>
      </w:pPr>
      <w:r w:rsidRPr="00970EC1">
        <w:rPr>
          <w:rFonts w:asciiTheme="majorBidi" w:hAnsiTheme="majorBidi" w:cstheme="majorBidi"/>
          <w:sz w:val="24"/>
          <w:szCs w:val="24"/>
        </w:rPr>
        <w:fldChar w:fldCharType="begin"/>
      </w:r>
      <w:r w:rsidR="00647CB9" w:rsidRPr="00970EC1">
        <w:rPr>
          <w:rFonts w:asciiTheme="majorBidi" w:hAnsiTheme="majorBidi" w:cstheme="majorBidi"/>
          <w:sz w:val="24"/>
          <w:szCs w:val="24"/>
        </w:rPr>
        <w:instrText xml:space="preserve"> TOC \o "1-4" \h \z \u </w:instrText>
      </w:r>
      <w:r w:rsidRPr="00970EC1">
        <w:rPr>
          <w:rFonts w:asciiTheme="majorBidi" w:hAnsiTheme="majorBidi" w:cstheme="majorBidi"/>
          <w:sz w:val="24"/>
          <w:szCs w:val="24"/>
        </w:rPr>
        <w:fldChar w:fldCharType="separate"/>
      </w:r>
      <w:hyperlink w:anchor="_Toc193202265" w:history="1">
        <w:r w:rsidR="00FE0668" w:rsidRPr="00025FAC">
          <w:rPr>
            <w:rStyle w:val="Hyperlink"/>
            <w:rFonts w:asciiTheme="majorBidi" w:hAnsiTheme="majorBidi" w:cstheme="majorBidi"/>
            <w:noProof/>
            <w:rtl/>
          </w:rPr>
          <w:t>1</w:t>
        </w:r>
        <w:r w:rsidR="00FE0668">
          <w:rPr>
            <w:rFonts w:asciiTheme="minorHAnsi" w:eastAsiaTheme="minorEastAsia" w:hAnsiTheme="minorHAnsi" w:cstheme="minorBidi"/>
            <w:b w:val="0"/>
            <w:bCs w:val="0"/>
            <w:caps w:val="0"/>
            <w:noProof/>
            <w:kern w:val="2"/>
            <w:sz w:val="24"/>
            <w:szCs w:val="24"/>
            <w14:ligatures w14:val="standardContextual"/>
          </w:rPr>
          <w:tab/>
        </w:r>
        <w:r w:rsidR="00FE0668" w:rsidRPr="00025FAC">
          <w:rPr>
            <w:rStyle w:val="Hyperlink"/>
            <w:rFonts w:asciiTheme="majorBidi" w:hAnsiTheme="majorBidi" w:cstheme="majorBidi"/>
            <w:noProof/>
          </w:rPr>
          <w:t>SCOPE</w:t>
        </w:r>
        <w:r w:rsidR="00FE0668">
          <w:rPr>
            <w:noProof/>
            <w:webHidden/>
          </w:rPr>
          <w:tab/>
        </w:r>
        <w:r w:rsidR="00FE0668">
          <w:rPr>
            <w:rStyle w:val="Hyperlink"/>
            <w:noProof/>
            <w:rtl/>
          </w:rPr>
          <w:fldChar w:fldCharType="begin"/>
        </w:r>
        <w:r w:rsidR="00FE0668">
          <w:rPr>
            <w:noProof/>
            <w:webHidden/>
          </w:rPr>
          <w:instrText xml:space="preserve"> PAGEREF _Toc193202265 \h </w:instrText>
        </w:r>
        <w:r w:rsidR="00FE0668">
          <w:rPr>
            <w:rStyle w:val="Hyperlink"/>
            <w:noProof/>
            <w:rtl/>
          </w:rPr>
        </w:r>
        <w:r w:rsidR="00FE0668">
          <w:rPr>
            <w:rStyle w:val="Hyperlink"/>
            <w:noProof/>
            <w:rtl/>
          </w:rPr>
          <w:fldChar w:fldCharType="separate"/>
        </w:r>
        <w:r w:rsidR="00FE0668">
          <w:rPr>
            <w:noProof/>
            <w:webHidden/>
          </w:rPr>
          <w:t>7</w:t>
        </w:r>
        <w:r w:rsidR="00FE0668">
          <w:rPr>
            <w:rStyle w:val="Hyperlink"/>
            <w:noProof/>
            <w:rtl/>
          </w:rPr>
          <w:fldChar w:fldCharType="end"/>
        </w:r>
      </w:hyperlink>
    </w:p>
    <w:p w14:paraId="7C7ECDF5" w14:textId="606CE8F8" w:rsidR="00FE0668" w:rsidRDefault="00FE0668">
      <w:pPr>
        <w:pStyle w:val="TOC2"/>
        <w:rPr>
          <w:rFonts w:asciiTheme="minorHAnsi" w:eastAsiaTheme="minorEastAsia" w:hAnsiTheme="minorHAnsi" w:cstheme="minorBidi"/>
          <w:smallCaps w:val="0"/>
          <w:noProof/>
          <w:kern w:val="2"/>
          <w:sz w:val="24"/>
          <w:szCs w:val="24"/>
          <w14:ligatures w14:val="standardContextual"/>
        </w:rPr>
      </w:pPr>
      <w:hyperlink w:anchor="_Toc193202266" w:history="1">
        <w:r w:rsidRPr="00025FAC">
          <w:rPr>
            <w:rStyle w:val="Hyperlink"/>
            <w:rFonts w:asciiTheme="majorBidi" w:hAnsiTheme="majorBidi" w:cstheme="majorBidi"/>
            <w:noProof/>
            <w:rtl/>
          </w:rPr>
          <w:t>1.1</w:t>
        </w:r>
        <w:r>
          <w:rPr>
            <w:rFonts w:asciiTheme="minorHAnsi" w:eastAsiaTheme="minorEastAsia" w:hAnsiTheme="minorHAnsi" w:cstheme="minorBidi"/>
            <w:smallCaps w:val="0"/>
            <w:noProof/>
            <w:kern w:val="2"/>
            <w:sz w:val="24"/>
            <w:szCs w:val="24"/>
            <w14:ligatures w14:val="standardContextual"/>
          </w:rPr>
          <w:tab/>
        </w:r>
        <w:r w:rsidRPr="00025FAC">
          <w:rPr>
            <w:rStyle w:val="Hyperlink"/>
            <w:rFonts w:asciiTheme="majorBidi" w:hAnsiTheme="majorBidi" w:cstheme="majorBidi"/>
            <w:noProof/>
          </w:rPr>
          <w:t>Purpose</w:t>
        </w:r>
        <w:r>
          <w:rPr>
            <w:noProof/>
            <w:webHidden/>
          </w:rPr>
          <w:tab/>
        </w:r>
        <w:r>
          <w:rPr>
            <w:rStyle w:val="Hyperlink"/>
            <w:noProof/>
            <w:rtl/>
          </w:rPr>
          <w:fldChar w:fldCharType="begin"/>
        </w:r>
        <w:r>
          <w:rPr>
            <w:noProof/>
            <w:webHidden/>
          </w:rPr>
          <w:instrText xml:space="preserve"> PAGEREF _Toc193202266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14:paraId="27B034A1" w14:textId="3759A57F" w:rsidR="00FE0668" w:rsidRDefault="00FE0668">
      <w:pPr>
        <w:pStyle w:val="TOC2"/>
        <w:rPr>
          <w:rFonts w:asciiTheme="minorHAnsi" w:eastAsiaTheme="minorEastAsia" w:hAnsiTheme="minorHAnsi" w:cstheme="minorBidi"/>
          <w:smallCaps w:val="0"/>
          <w:noProof/>
          <w:kern w:val="2"/>
          <w:sz w:val="24"/>
          <w:szCs w:val="24"/>
          <w14:ligatures w14:val="standardContextual"/>
        </w:rPr>
      </w:pPr>
      <w:hyperlink w:anchor="_Toc193202267" w:history="1">
        <w:r w:rsidRPr="00025FAC">
          <w:rPr>
            <w:rStyle w:val="Hyperlink"/>
            <w:rFonts w:asciiTheme="majorBidi" w:hAnsiTheme="majorBidi" w:cstheme="majorBidi"/>
            <w:noProof/>
            <w:rtl/>
          </w:rPr>
          <w:t>1.2</w:t>
        </w:r>
        <w:r>
          <w:rPr>
            <w:rFonts w:asciiTheme="minorHAnsi" w:eastAsiaTheme="minorEastAsia" w:hAnsiTheme="minorHAnsi" w:cstheme="minorBidi"/>
            <w:smallCaps w:val="0"/>
            <w:noProof/>
            <w:kern w:val="2"/>
            <w:sz w:val="24"/>
            <w:szCs w:val="24"/>
            <w14:ligatures w14:val="standardContextual"/>
          </w:rPr>
          <w:tab/>
        </w:r>
        <w:r w:rsidRPr="00025FAC">
          <w:rPr>
            <w:rStyle w:val="Hyperlink"/>
            <w:rFonts w:asciiTheme="majorBidi" w:hAnsiTheme="majorBidi" w:cstheme="majorBidi"/>
            <w:noProof/>
          </w:rPr>
          <w:t>Applicable Documents</w:t>
        </w:r>
        <w:r>
          <w:rPr>
            <w:noProof/>
            <w:webHidden/>
          </w:rPr>
          <w:tab/>
        </w:r>
        <w:r>
          <w:rPr>
            <w:rStyle w:val="Hyperlink"/>
            <w:noProof/>
            <w:rtl/>
          </w:rPr>
          <w:fldChar w:fldCharType="begin"/>
        </w:r>
        <w:r>
          <w:rPr>
            <w:noProof/>
            <w:webHidden/>
          </w:rPr>
          <w:instrText xml:space="preserve"> PAGEREF _Toc193202267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14:paraId="2DDFCB72" w14:textId="1281CAF7" w:rsidR="00FE0668" w:rsidRDefault="00FE0668">
      <w:pPr>
        <w:pStyle w:val="TOC2"/>
        <w:rPr>
          <w:rFonts w:asciiTheme="minorHAnsi" w:eastAsiaTheme="minorEastAsia" w:hAnsiTheme="minorHAnsi" w:cstheme="minorBidi"/>
          <w:smallCaps w:val="0"/>
          <w:noProof/>
          <w:kern w:val="2"/>
          <w:sz w:val="24"/>
          <w:szCs w:val="24"/>
          <w14:ligatures w14:val="standardContextual"/>
        </w:rPr>
      </w:pPr>
      <w:hyperlink w:anchor="_Toc193202268" w:history="1">
        <w:r w:rsidRPr="00025FAC">
          <w:rPr>
            <w:rStyle w:val="Hyperlink"/>
            <w:rFonts w:asciiTheme="majorBidi" w:hAnsiTheme="majorBidi" w:cstheme="majorBidi"/>
            <w:noProof/>
          </w:rPr>
          <w:t>1.3</w:t>
        </w:r>
        <w:r>
          <w:rPr>
            <w:rFonts w:asciiTheme="minorHAnsi" w:eastAsiaTheme="minorEastAsia" w:hAnsiTheme="minorHAnsi" w:cstheme="minorBidi"/>
            <w:smallCaps w:val="0"/>
            <w:noProof/>
            <w:kern w:val="2"/>
            <w:sz w:val="24"/>
            <w:szCs w:val="24"/>
            <w14:ligatures w14:val="standardContextual"/>
          </w:rPr>
          <w:tab/>
        </w:r>
        <w:r w:rsidRPr="00025FAC">
          <w:rPr>
            <w:rStyle w:val="Hyperlink"/>
            <w:rFonts w:asciiTheme="majorBidi" w:hAnsiTheme="majorBidi" w:cstheme="majorBidi"/>
            <w:noProof/>
          </w:rPr>
          <w:t>Introduction</w:t>
        </w:r>
        <w:r>
          <w:rPr>
            <w:noProof/>
            <w:webHidden/>
          </w:rPr>
          <w:tab/>
        </w:r>
        <w:r>
          <w:rPr>
            <w:rStyle w:val="Hyperlink"/>
            <w:noProof/>
            <w:rtl/>
          </w:rPr>
          <w:fldChar w:fldCharType="begin"/>
        </w:r>
        <w:r>
          <w:rPr>
            <w:noProof/>
            <w:webHidden/>
          </w:rPr>
          <w:instrText xml:space="preserve"> PAGEREF _Toc193202268 \h </w:instrText>
        </w:r>
        <w:r>
          <w:rPr>
            <w:rStyle w:val="Hyperlink"/>
            <w:noProof/>
            <w:rtl/>
          </w:rPr>
        </w:r>
        <w:r>
          <w:rPr>
            <w:rStyle w:val="Hyperlink"/>
            <w:noProof/>
            <w:rtl/>
          </w:rPr>
          <w:fldChar w:fldCharType="separate"/>
        </w:r>
        <w:r>
          <w:rPr>
            <w:noProof/>
            <w:webHidden/>
          </w:rPr>
          <w:t>8</w:t>
        </w:r>
        <w:r>
          <w:rPr>
            <w:rStyle w:val="Hyperlink"/>
            <w:noProof/>
            <w:rtl/>
          </w:rPr>
          <w:fldChar w:fldCharType="end"/>
        </w:r>
      </w:hyperlink>
    </w:p>
    <w:p w14:paraId="7D8CAEC6" w14:textId="2286786F" w:rsidR="00FE0668" w:rsidRDefault="00FE0668">
      <w:pPr>
        <w:pStyle w:val="TOC1"/>
        <w:rPr>
          <w:rFonts w:asciiTheme="minorHAnsi" w:eastAsiaTheme="minorEastAsia" w:hAnsiTheme="minorHAnsi" w:cstheme="minorBidi"/>
          <w:b w:val="0"/>
          <w:bCs w:val="0"/>
          <w:caps w:val="0"/>
          <w:noProof/>
          <w:kern w:val="2"/>
          <w:sz w:val="24"/>
          <w:szCs w:val="24"/>
          <w14:ligatures w14:val="standardContextual"/>
        </w:rPr>
      </w:pPr>
      <w:hyperlink w:anchor="_Toc193202269" w:history="1">
        <w:r w:rsidRPr="00025FAC">
          <w:rPr>
            <w:rStyle w:val="Hyperlink"/>
            <w:rFonts w:asciiTheme="majorBidi" w:hAnsiTheme="majorBidi" w:cstheme="majorBidi"/>
            <w:noProof/>
            <w:rtl/>
          </w:rPr>
          <w:t>2</w:t>
        </w:r>
        <w:r>
          <w:rPr>
            <w:rFonts w:asciiTheme="minorHAnsi" w:eastAsiaTheme="minorEastAsia" w:hAnsiTheme="minorHAnsi" w:cstheme="minorBidi"/>
            <w:b w:val="0"/>
            <w:bCs w:val="0"/>
            <w:caps w:val="0"/>
            <w:noProof/>
            <w:kern w:val="2"/>
            <w:sz w:val="24"/>
            <w:szCs w:val="24"/>
            <w14:ligatures w14:val="standardContextual"/>
          </w:rPr>
          <w:tab/>
        </w:r>
        <w:r w:rsidRPr="00025FAC">
          <w:rPr>
            <w:rStyle w:val="Hyperlink"/>
            <w:rFonts w:asciiTheme="majorBidi" w:hAnsiTheme="majorBidi" w:cstheme="majorBidi"/>
            <w:noProof/>
          </w:rPr>
          <w:t>DIRCM MLV Capabilities</w:t>
        </w:r>
        <w:r>
          <w:rPr>
            <w:noProof/>
            <w:webHidden/>
          </w:rPr>
          <w:tab/>
        </w:r>
        <w:r>
          <w:rPr>
            <w:rStyle w:val="Hyperlink"/>
            <w:noProof/>
            <w:rtl/>
          </w:rPr>
          <w:fldChar w:fldCharType="begin"/>
        </w:r>
        <w:r>
          <w:rPr>
            <w:noProof/>
            <w:webHidden/>
          </w:rPr>
          <w:instrText xml:space="preserve"> PAGEREF _Toc193202269 \h </w:instrText>
        </w:r>
        <w:r>
          <w:rPr>
            <w:rStyle w:val="Hyperlink"/>
            <w:noProof/>
            <w:rtl/>
          </w:rPr>
        </w:r>
        <w:r>
          <w:rPr>
            <w:rStyle w:val="Hyperlink"/>
            <w:noProof/>
            <w:rtl/>
          </w:rPr>
          <w:fldChar w:fldCharType="separate"/>
        </w:r>
        <w:r>
          <w:rPr>
            <w:noProof/>
            <w:webHidden/>
          </w:rPr>
          <w:t>9</w:t>
        </w:r>
        <w:r>
          <w:rPr>
            <w:rStyle w:val="Hyperlink"/>
            <w:noProof/>
            <w:rtl/>
          </w:rPr>
          <w:fldChar w:fldCharType="end"/>
        </w:r>
      </w:hyperlink>
    </w:p>
    <w:p w14:paraId="1919E462" w14:textId="62E82060" w:rsidR="00FE0668" w:rsidRDefault="00FE0668">
      <w:pPr>
        <w:pStyle w:val="TOC2"/>
        <w:rPr>
          <w:rFonts w:asciiTheme="minorHAnsi" w:eastAsiaTheme="minorEastAsia" w:hAnsiTheme="minorHAnsi" w:cstheme="minorBidi"/>
          <w:smallCaps w:val="0"/>
          <w:noProof/>
          <w:kern w:val="2"/>
          <w:sz w:val="24"/>
          <w:szCs w:val="24"/>
          <w14:ligatures w14:val="standardContextual"/>
        </w:rPr>
      </w:pPr>
      <w:hyperlink w:anchor="_Toc193202270" w:history="1">
        <w:r w:rsidRPr="00025FAC">
          <w:rPr>
            <w:rStyle w:val="Hyperlink"/>
            <w:rFonts w:asciiTheme="majorBidi" w:hAnsiTheme="majorBidi" w:cstheme="majorBidi"/>
            <w:noProof/>
            <w:rtl/>
          </w:rPr>
          <w:t>2.1</w:t>
        </w:r>
        <w:r>
          <w:rPr>
            <w:rFonts w:asciiTheme="minorHAnsi" w:eastAsiaTheme="minorEastAsia" w:hAnsiTheme="minorHAnsi" w:cstheme="minorBidi"/>
            <w:smallCaps w:val="0"/>
            <w:noProof/>
            <w:kern w:val="2"/>
            <w:sz w:val="24"/>
            <w:szCs w:val="24"/>
            <w14:ligatures w14:val="standardContextual"/>
          </w:rPr>
          <w:tab/>
        </w:r>
        <w:r w:rsidRPr="00025FAC">
          <w:rPr>
            <w:rStyle w:val="Hyperlink"/>
            <w:rFonts w:asciiTheme="majorBidi" w:hAnsiTheme="majorBidi" w:cstheme="majorBidi"/>
            <w:noProof/>
          </w:rPr>
          <w:t>General</w:t>
        </w:r>
        <w:r>
          <w:rPr>
            <w:noProof/>
            <w:webHidden/>
          </w:rPr>
          <w:tab/>
        </w:r>
        <w:r>
          <w:rPr>
            <w:rStyle w:val="Hyperlink"/>
            <w:noProof/>
            <w:rtl/>
          </w:rPr>
          <w:fldChar w:fldCharType="begin"/>
        </w:r>
        <w:r>
          <w:rPr>
            <w:noProof/>
            <w:webHidden/>
          </w:rPr>
          <w:instrText xml:space="preserve"> PAGEREF _Toc193202270 \h </w:instrText>
        </w:r>
        <w:r>
          <w:rPr>
            <w:rStyle w:val="Hyperlink"/>
            <w:noProof/>
            <w:rtl/>
          </w:rPr>
        </w:r>
        <w:r>
          <w:rPr>
            <w:rStyle w:val="Hyperlink"/>
            <w:noProof/>
            <w:rtl/>
          </w:rPr>
          <w:fldChar w:fldCharType="separate"/>
        </w:r>
        <w:r>
          <w:rPr>
            <w:noProof/>
            <w:webHidden/>
          </w:rPr>
          <w:t>9</w:t>
        </w:r>
        <w:r>
          <w:rPr>
            <w:rStyle w:val="Hyperlink"/>
            <w:noProof/>
            <w:rtl/>
          </w:rPr>
          <w:fldChar w:fldCharType="end"/>
        </w:r>
      </w:hyperlink>
    </w:p>
    <w:p w14:paraId="115B4039" w14:textId="16DC1543" w:rsidR="00FE0668" w:rsidRDefault="00FE0668">
      <w:pPr>
        <w:pStyle w:val="TOC2"/>
        <w:rPr>
          <w:rFonts w:asciiTheme="minorHAnsi" w:eastAsiaTheme="minorEastAsia" w:hAnsiTheme="minorHAnsi" w:cstheme="minorBidi"/>
          <w:smallCaps w:val="0"/>
          <w:noProof/>
          <w:kern w:val="2"/>
          <w:sz w:val="24"/>
          <w:szCs w:val="24"/>
          <w14:ligatures w14:val="standardContextual"/>
        </w:rPr>
      </w:pPr>
      <w:hyperlink w:anchor="_Toc193202271" w:history="1">
        <w:r w:rsidRPr="00025FAC">
          <w:rPr>
            <w:rStyle w:val="Hyperlink"/>
            <w:rFonts w:asciiTheme="majorBidi" w:hAnsiTheme="majorBidi" w:cstheme="majorBidi"/>
            <w:noProof/>
          </w:rPr>
          <w:t>2.2</w:t>
        </w:r>
        <w:r>
          <w:rPr>
            <w:rFonts w:asciiTheme="minorHAnsi" w:eastAsiaTheme="minorEastAsia" w:hAnsiTheme="minorHAnsi" w:cstheme="minorBidi"/>
            <w:smallCaps w:val="0"/>
            <w:noProof/>
            <w:kern w:val="2"/>
            <w:sz w:val="24"/>
            <w:szCs w:val="24"/>
            <w14:ligatures w14:val="standardContextual"/>
          </w:rPr>
          <w:tab/>
        </w:r>
        <w:r w:rsidRPr="00025FAC">
          <w:rPr>
            <w:rStyle w:val="Hyperlink"/>
            <w:rFonts w:asciiTheme="majorBidi" w:hAnsiTheme="majorBidi" w:cstheme="majorBidi"/>
            <w:noProof/>
          </w:rPr>
          <w:t>Accounts, used name and password:</w:t>
        </w:r>
        <w:r>
          <w:rPr>
            <w:noProof/>
            <w:webHidden/>
          </w:rPr>
          <w:tab/>
        </w:r>
        <w:r>
          <w:rPr>
            <w:rStyle w:val="Hyperlink"/>
            <w:noProof/>
            <w:rtl/>
          </w:rPr>
          <w:fldChar w:fldCharType="begin"/>
        </w:r>
        <w:r>
          <w:rPr>
            <w:noProof/>
            <w:webHidden/>
          </w:rPr>
          <w:instrText xml:space="preserve"> PAGEREF _Toc193202271 \h </w:instrText>
        </w:r>
        <w:r>
          <w:rPr>
            <w:rStyle w:val="Hyperlink"/>
            <w:noProof/>
            <w:rtl/>
          </w:rPr>
        </w:r>
        <w:r>
          <w:rPr>
            <w:rStyle w:val="Hyperlink"/>
            <w:noProof/>
            <w:rtl/>
          </w:rPr>
          <w:fldChar w:fldCharType="separate"/>
        </w:r>
        <w:r>
          <w:rPr>
            <w:noProof/>
            <w:webHidden/>
          </w:rPr>
          <w:t>9</w:t>
        </w:r>
        <w:r>
          <w:rPr>
            <w:rStyle w:val="Hyperlink"/>
            <w:noProof/>
            <w:rtl/>
          </w:rPr>
          <w:fldChar w:fldCharType="end"/>
        </w:r>
      </w:hyperlink>
    </w:p>
    <w:p w14:paraId="74BB7C28" w14:textId="7D2098B3" w:rsidR="00FE0668" w:rsidRDefault="00FE0668">
      <w:pPr>
        <w:pStyle w:val="TOC2"/>
        <w:rPr>
          <w:rFonts w:asciiTheme="minorHAnsi" w:eastAsiaTheme="minorEastAsia" w:hAnsiTheme="minorHAnsi" w:cstheme="minorBidi"/>
          <w:smallCaps w:val="0"/>
          <w:noProof/>
          <w:kern w:val="2"/>
          <w:sz w:val="24"/>
          <w:szCs w:val="24"/>
          <w14:ligatures w14:val="standardContextual"/>
        </w:rPr>
      </w:pPr>
      <w:hyperlink w:anchor="_Toc193202272" w:history="1">
        <w:r w:rsidRPr="00025FAC">
          <w:rPr>
            <w:rStyle w:val="Hyperlink"/>
            <w:rFonts w:asciiTheme="majorBidi" w:hAnsiTheme="majorBidi" w:cstheme="majorBidi"/>
            <w:noProof/>
          </w:rPr>
          <w:t>2.3</w:t>
        </w:r>
        <w:r>
          <w:rPr>
            <w:rFonts w:asciiTheme="minorHAnsi" w:eastAsiaTheme="minorEastAsia" w:hAnsiTheme="minorHAnsi" w:cstheme="minorBidi"/>
            <w:smallCaps w:val="0"/>
            <w:noProof/>
            <w:kern w:val="2"/>
            <w:sz w:val="24"/>
            <w:szCs w:val="24"/>
            <w14:ligatures w14:val="standardContextual"/>
          </w:rPr>
          <w:tab/>
        </w:r>
        <w:r w:rsidRPr="00025FAC">
          <w:rPr>
            <w:rStyle w:val="Hyperlink"/>
            <w:noProof/>
          </w:rPr>
          <w:t>The required Tabs</w:t>
        </w:r>
        <w:r w:rsidRPr="00025FAC">
          <w:rPr>
            <w:rStyle w:val="Hyperlink"/>
            <w:rFonts w:asciiTheme="majorBidi" w:hAnsiTheme="majorBidi" w:cstheme="majorBidi"/>
            <w:noProof/>
          </w:rPr>
          <w:t>:</w:t>
        </w:r>
        <w:r>
          <w:rPr>
            <w:noProof/>
            <w:webHidden/>
          </w:rPr>
          <w:tab/>
        </w:r>
        <w:r>
          <w:rPr>
            <w:rStyle w:val="Hyperlink"/>
            <w:noProof/>
            <w:rtl/>
          </w:rPr>
          <w:fldChar w:fldCharType="begin"/>
        </w:r>
        <w:r>
          <w:rPr>
            <w:noProof/>
            <w:webHidden/>
          </w:rPr>
          <w:instrText xml:space="preserve"> PAGEREF _Toc193202272 \h </w:instrText>
        </w:r>
        <w:r>
          <w:rPr>
            <w:rStyle w:val="Hyperlink"/>
            <w:noProof/>
            <w:rtl/>
          </w:rPr>
        </w:r>
        <w:r>
          <w:rPr>
            <w:rStyle w:val="Hyperlink"/>
            <w:noProof/>
            <w:rtl/>
          </w:rPr>
          <w:fldChar w:fldCharType="separate"/>
        </w:r>
        <w:r>
          <w:rPr>
            <w:noProof/>
            <w:webHidden/>
          </w:rPr>
          <w:t>9</w:t>
        </w:r>
        <w:r>
          <w:rPr>
            <w:rStyle w:val="Hyperlink"/>
            <w:noProof/>
            <w:rtl/>
          </w:rPr>
          <w:fldChar w:fldCharType="end"/>
        </w:r>
      </w:hyperlink>
    </w:p>
    <w:p w14:paraId="5797063D" w14:textId="7FF3417E" w:rsidR="00FE0668" w:rsidRDefault="00FE0668">
      <w:pPr>
        <w:pStyle w:val="TOC2"/>
        <w:rPr>
          <w:rFonts w:asciiTheme="minorHAnsi" w:eastAsiaTheme="minorEastAsia" w:hAnsiTheme="minorHAnsi" w:cstheme="minorBidi"/>
          <w:smallCaps w:val="0"/>
          <w:noProof/>
          <w:kern w:val="2"/>
          <w:sz w:val="24"/>
          <w:szCs w:val="24"/>
          <w14:ligatures w14:val="standardContextual"/>
        </w:rPr>
      </w:pPr>
      <w:hyperlink w:anchor="_Toc193202273" w:history="1">
        <w:r w:rsidRPr="00025FAC">
          <w:rPr>
            <w:rStyle w:val="Hyperlink"/>
            <w:noProof/>
          </w:rPr>
          <w:t>2.4</w:t>
        </w:r>
        <w:r>
          <w:rPr>
            <w:rFonts w:asciiTheme="minorHAnsi" w:eastAsiaTheme="minorEastAsia" w:hAnsiTheme="minorHAnsi" w:cstheme="minorBidi"/>
            <w:smallCaps w:val="0"/>
            <w:noProof/>
            <w:kern w:val="2"/>
            <w:sz w:val="24"/>
            <w:szCs w:val="24"/>
            <w14:ligatures w14:val="standardContextual"/>
          </w:rPr>
          <w:tab/>
        </w:r>
        <w:r w:rsidRPr="00025FAC">
          <w:rPr>
            <w:rStyle w:val="Hyperlink"/>
            <w:noProof/>
          </w:rPr>
          <w:t>Definition JC Handling TAB</w:t>
        </w:r>
        <w:r>
          <w:rPr>
            <w:noProof/>
            <w:webHidden/>
          </w:rPr>
          <w:tab/>
        </w:r>
        <w:r>
          <w:rPr>
            <w:rStyle w:val="Hyperlink"/>
            <w:noProof/>
            <w:rtl/>
          </w:rPr>
          <w:fldChar w:fldCharType="begin"/>
        </w:r>
        <w:r>
          <w:rPr>
            <w:noProof/>
            <w:webHidden/>
          </w:rPr>
          <w:instrText xml:space="preserve"> PAGEREF _Toc193202273 \h </w:instrText>
        </w:r>
        <w:r>
          <w:rPr>
            <w:rStyle w:val="Hyperlink"/>
            <w:noProof/>
            <w:rtl/>
          </w:rPr>
        </w:r>
        <w:r>
          <w:rPr>
            <w:rStyle w:val="Hyperlink"/>
            <w:noProof/>
            <w:rtl/>
          </w:rPr>
          <w:fldChar w:fldCharType="separate"/>
        </w:r>
        <w:r>
          <w:rPr>
            <w:noProof/>
            <w:webHidden/>
          </w:rPr>
          <w:t>10</w:t>
        </w:r>
        <w:r>
          <w:rPr>
            <w:rStyle w:val="Hyperlink"/>
            <w:noProof/>
            <w:rtl/>
          </w:rPr>
          <w:fldChar w:fldCharType="end"/>
        </w:r>
      </w:hyperlink>
    </w:p>
    <w:p w14:paraId="57D727CD" w14:textId="77EA7230" w:rsidR="00FE0668" w:rsidRDefault="00FE0668">
      <w:pPr>
        <w:pStyle w:val="TOC2"/>
        <w:rPr>
          <w:rFonts w:asciiTheme="minorHAnsi" w:eastAsiaTheme="minorEastAsia" w:hAnsiTheme="minorHAnsi" w:cstheme="minorBidi"/>
          <w:smallCaps w:val="0"/>
          <w:noProof/>
          <w:kern w:val="2"/>
          <w:sz w:val="24"/>
          <w:szCs w:val="24"/>
          <w14:ligatures w14:val="standardContextual"/>
        </w:rPr>
      </w:pPr>
      <w:hyperlink w:anchor="_Toc193202274" w:history="1">
        <w:r w:rsidRPr="00025FAC">
          <w:rPr>
            <w:rStyle w:val="Hyperlink"/>
            <w:rFonts w:asciiTheme="majorBidi" w:hAnsiTheme="majorBidi" w:cstheme="majorBidi"/>
            <w:noProof/>
          </w:rPr>
          <w:t>2.5</w:t>
        </w:r>
        <w:r>
          <w:rPr>
            <w:rFonts w:asciiTheme="minorHAnsi" w:eastAsiaTheme="minorEastAsia" w:hAnsiTheme="minorHAnsi" w:cstheme="minorBidi"/>
            <w:smallCaps w:val="0"/>
            <w:noProof/>
            <w:kern w:val="2"/>
            <w:sz w:val="24"/>
            <w:szCs w:val="24"/>
            <w14:ligatures w14:val="standardContextual"/>
          </w:rPr>
          <w:tab/>
        </w:r>
        <w:r w:rsidRPr="00025FAC">
          <w:rPr>
            <w:rStyle w:val="Hyperlink"/>
            <w:rFonts w:asciiTheme="majorBidi" w:hAnsiTheme="majorBidi" w:cstheme="majorBidi"/>
            <w:noProof/>
          </w:rPr>
          <w:t>Tabs and capabilities</w:t>
        </w:r>
        <w:r>
          <w:rPr>
            <w:noProof/>
            <w:webHidden/>
          </w:rPr>
          <w:tab/>
        </w:r>
        <w:r>
          <w:rPr>
            <w:rStyle w:val="Hyperlink"/>
            <w:noProof/>
            <w:rtl/>
          </w:rPr>
          <w:fldChar w:fldCharType="begin"/>
        </w:r>
        <w:r>
          <w:rPr>
            <w:noProof/>
            <w:webHidden/>
          </w:rPr>
          <w:instrText xml:space="preserve"> PAGEREF _Toc193202274 \h </w:instrText>
        </w:r>
        <w:r>
          <w:rPr>
            <w:rStyle w:val="Hyperlink"/>
            <w:noProof/>
            <w:rtl/>
          </w:rPr>
        </w:r>
        <w:r>
          <w:rPr>
            <w:rStyle w:val="Hyperlink"/>
            <w:noProof/>
            <w:rtl/>
          </w:rPr>
          <w:fldChar w:fldCharType="separate"/>
        </w:r>
        <w:r>
          <w:rPr>
            <w:noProof/>
            <w:webHidden/>
          </w:rPr>
          <w:t>13</w:t>
        </w:r>
        <w:r>
          <w:rPr>
            <w:rStyle w:val="Hyperlink"/>
            <w:noProof/>
            <w:rtl/>
          </w:rPr>
          <w:fldChar w:fldCharType="end"/>
        </w:r>
      </w:hyperlink>
    </w:p>
    <w:p w14:paraId="741ED4E9" w14:textId="3F579D55" w:rsidR="00FE0668" w:rsidRDefault="00FE0668">
      <w:pPr>
        <w:pStyle w:val="TOC3"/>
        <w:rPr>
          <w:rFonts w:asciiTheme="minorHAnsi" w:eastAsiaTheme="minorEastAsia" w:hAnsiTheme="minorHAnsi" w:cstheme="minorBidi"/>
          <w:i w:val="0"/>
          <w:iCs w:val="0"/>
          <w:noProof/>
          <w:kern w:val="2"/>
          <w:sz w:val="24"/>
          <w:szCs w:val="24"/>
          <w14:ligatures w14:val="standardContextual"/>
        </w:rPr>
      </w:pPr>
      <w:hyperlink w:anchor="_Toc193202275" w:history="1">
        <w:r w:rsidRPr="00025FAC">
          <w:rPr>
            <w:rStyle w:val="Hyperlink"/>
            <w:rFonts w:asciiTheme="majorBidi" w:hAnsiTheme="majorBidi" w:cstheme="majorBidi"/>
            <w:noProof/>
          </w:rPr>
          <w:t>2.5.1</w:t>
        </w:r>
        <w:r>
          <w:rPr>
            <w:rFonts w:asciiTheme="minorHAnsi" w:eastAsiaTheme="minorEastAsia" w:hAnsiTheme="minorHAnsi" w:cstheme="minorBidi"/>
            <w:i w:val="0"/>
            <w:iCs w:val="0"/>
            <w:noProof/>
            <w:kern w:val="2"/>
            <w:sz w:val="24"/>
            <w:szCs w:val="24"/>
            <w14:ligatures w14:val="standardContextual"/>
          </w:rPr>
          <w:tab/>
        </w:r>
        <w:r w:rsidRPr="00025FAC">
          <w:rPr>
            <w:rStyle w:val="Hyperlink"/>
            <w:rFonts w:asciiTheme="majorBidi" w:hAnsiTheme="majorBidi" w:cstheme="majorBidi"/>
            <w:noProof/>
          </w:rPr>
          <w:t>Main menu:</w:t>
        </w:r>
        <w:r>
          <w:rPr>
            <w:noProof/>
            <w:webHidden/>
          </w:rPr>
          <w:tab/>
        </w:r>
        <w:r>
          <w:rPr>
            <w:rStyle w:val="Hyperlink"/>
            <w:noProof/>
            <w:rtl/>
          </w:rPr>
          <w:fldChar w:fldCharType="begin"/>
        </w:r>
        <w:r>
          <w:rPr>
            <w:noProof/>
            <w:webHidden/>
          </w:rPr>
          <w:instrText xml:space="preserve"> PAGEREF _Toc193202275 \h </w:instrText>
        </w:r>
        <w:r>
          <w:rPr>
            <w:rStyle w:val="Hyperlink"/>
            <w:noProof/>
            <w:rtl/>
          </w:rPr>
        </w:r>
        <w:r>
          <w:rPr>
            <w:rStyle w:val="Hyperlink"/>
            <w:noProof/>
            <w:rtl/>
          </w:rPr>
          <w:fldChar w:fldCharType="separate"/>
        </w:r>
        <w:r>
          <w:rPr>
            <w:noProof/>
            <w:webHidden/>
          </w:rPr>
          <w:t>13</w:t>
        </w:r>
        <w:r>
          <w:rPr>
            <w:rStyle w:val="Hyperlink"/>
            <w:noProof/>
            <w:rtl/>
          </w:rPr>
          <w:fldChar w:fldCharType="end"/>
        </w:r>
      </w:hyperlink>
    </w:p>
    <w:p w14:paraId="5DDAEEFF" w14:textId="7B77BAE3" w:rsidR="00FE0668" w:rsidRDefault="00FE0668">
      <w:pPr>
        <w:pStyle w:val="TOC3"/>
        <w:rPr>
          <w:rFonts w:asciiTheme="minorHAnsi" w:eastAsiaTheme="minorEastAsia" w:hAnsiTheme="minorHAnsi" w:cstheme="minorBidi"/>
          <w:i w:val="0"/>
          <w:iCs w:val="0"/>
          <w:noProof/>
          <w:kern w:val="2"/>
          <w:sz w:val="24"/>
          <w:szCs w:val="24"/>
          <w14:ligatures w14:val="standardContextual"/>
        </w:rPr>
      </w:pPr>
      <w:hyperlink w:anchor="_Toc193202276" w:history="1">
        <w:r w:rsidRPr="00025FAC">
          <w:rPr>
            <w:rStyle w:val="Hyperlink"/>
            <w:rFonts w:asciiTheme="majorBidi" w:hAnsiTheme="majorBidi" w:cstheme="majorBidi"/>
            <w:noProof/>
          </w:rPr>
          <w:t>2.5.2</w:t>
        </w:r>
        <w:r>
          <w:rPr>
            <w:rFonts w:asciiTheme="minorHAnsi" w:eastAsiaTheme="minorEastAsia" w:hAnsiTheme="minorHAnsi" w:cstheme="minorBidi"/>
            <w:i w:val="0"/>
            <w:iCs w:val="0"/>
            <w:noProof/>
            <w:kern w:val="2"/>
            <w:sz w:val="24"/>
            <w:szCs w:val="24"/>
            <w14:ligatures w14:val="standardContextual"/>
          </w:rPr>
          <w:tab/>
        </w:r>
        <w:r w:rsidRPr="00025FAC">
          <w:rPr>
            <w:rStyle w:val="Hyperlink"/>
            <w:rFonts w:asciiTheme="majorBidi" w:hAnsiTheme="majorBidi" w:cstheme="majorBidi"/>
            <w:noProof/>
          </w:rPr>
          <w:t>System Tab:</w:t>
        </w:r>
        <w:r>
          <w:rPr>
            <w:noProof/>
            <w:webHidden/>
          </w:rPr>
          <w:tab/>
        </w:r>
        <w:r>
          <w:rPr>
            <w:rStyle w:val="Hyperlink"/>
            <w:noProof/>
            <w:rtl/>
          </w:rPr>
          <w:fldChar w:fldCharType="begin"/>
        </w:r>
        <w:r>
          <w:rPr>
            <w:noProof/>
            <w:webHidden/>
          </w:rPr>
          <w:instrText xml:space="preserve"> PAGEREF _Toc193202276 \h </w:instrText>
        </w:r>
        <w:r>
          <w:rPr>
            <w:rStyle w:val="Hyperlink"/>
            <w:noProof/>
            <w:rtl/>
          </w:rPr>
        </w:r>
        <w:r>
          <w:rPr>
            <w:rStyle w:val="Hyperlink"/>
            <w:noProof/>
            <w:rtl/>
          </w:rPr>
          <w:fldChar w:fldCharType="separate"/>
        </w:r>
        <w:r>
          <w:rPr>
            <w:noProof/>
            <w:webHidden/>
          </w:rPr>
          <w:t>14</w:t>
        </w:r>
        <w:r>
          <w:rPr>
            <w:rStyle w:val="Hyperlink"/>
            <w:noProof/>
            <w:rtl/>
          </w:rPr>
          <w:fldChar w:fldCharType="end"/>
        </w:r>
      </w:hyperlink>
    </w:p>
    <w:p w14:paraId="330F8C52" w14:textId="6DED83AF" w:rsidR="00FE0668" w:rsidRDefault="00FE0668">
      <w:pPr>
        <w:pStyle w:val="TOC3"/>
        <w:rPr>
          <w:rFonts w:asciiTheme="minorHAnsi" w:eastAsiaTheme="minorEastAsia" w:hAnsiTheme="minorHAnsi" w:cstheme="minorBidi"/>
          <w:i w:val="0"/>
          <w:iCs w:val="0"/>
          <w:noProof/>
          <w:kern w:val="2"/>
          <w:sz w:val="24"/>
          <w:szCs w:val="24"/>
          <w14:ligatures w14:val="standardContextual"/>
        </w:rPr>
      </w:pPr>
      <w:hyperlink w:anchor="_Toc193202277" w:history="1">
        <w:r w:rsidRPr="00025FAC">
          <w:rPr>
            <w:rStyle w:val="Hyperlink"/>
            <w:rFonts w:asciiTheme="majorBidi" w:hAnsiTheme="majorBidi" w:cstheme="majorBidi"/>
            <w:noProof/>
          </w:rPr>
          <w:t>2.5.3</w:t>
        </w:r>
        <w:r>
          <w:rPr>
            <w:rFonts w:asciiTheme="minorHAnsi" w:eastAsiaTheme="minorEastAsia" w:hAnsiTheme="minorHAnsi" w:cstheme="minorBidi"/>
            <w:i w:val="0"/>
            <w:iCs w:val="0"/>
            <w:noProof/>
            <w:kern w:val="2"/>
            <w:sz w:val="24"/>
            <w:szCs w:val="24"/>
            <w14:ligatures w14:val="standardContextual"/>
          </w:rPr>
          <w:tab/>
        </w:r>
        <w:r w:rsidRPr="00025FAC">
          <w:rPr>
            <w:rStyle w:val="Hyperlink"/>
            <w:rFonts w:asciiTheme="majorBidi" w:hAnsiTheme="majorBidi" w:cstheme="majorBidi"/>
            <w:noProof/>
          </w:rPr>
          <w:t>LOG Download Tab:</w:t>
        </w:r>
        <w:r>
          <w:rPr>
            <w:noProof/>
            <w:webHidden/>
          </w:rPr>
          <w:tab/>
        </w:r>
        <w:r>
          <w:rPr>
            <w:rStyle w:val="Hyperlink"/>
            <w:noProof/>
            <w:rtl/>
          </w:rPr>
          <w:fldChar w:fldCharType="begin"/>
        </w:r>
        <w:r>
          <w:rPr>
            <w:noProof/>
            <w:webHidden/>
          </w:rPr>
          <w:instrText xml:space="preserve"> PAGEREF _Toc193202277 \h </w:instrText>
        </w:r>
        <w:r>
          <w:rPr>
            <w:rStyle w:val="Hyperlink"/>
            <w:noProof/>
            <w:rtl/>
          </w:rPr>
        </w:r>
        <w:r>
          <w:rPr>
            <w:rStyle w:val="Hyperlink"/>
            <w:noProof/>
            <w:rtl/>
          </w:rPr>
          <w:fldChar w:fldCharType="separate"/>
        </w:r>
        <w:r>
          <w:rPr>
            <w:noProof/>
            <w:webHidden/>
          </w:rPr>
          <w:t>14</w:t>
        </w:r>
        <w:r>
          <w:rPr>
            <w:rStyle w:val="Hyperlink"/>
            <w:noProof/>
            <w:rtl/>
          </w:rPr>
          <w:fldChar w:fldCharType="end"/>
        </w:r>
      </w:hyperlink>
    </w:p>
    <w:p w14:paraId="7686FDE7" w14:textId="3D18B165" w:rsidR="00FE0668" w:rsidRDefault="00FE0668">
      <w:pPr>
        <w:pStyle w:val="TOC3"/>
        <w:rPr>
          <w:rFonts w:asciiTheme="minorHAnsi" w:eastAsiaTheme="minorEastAsia" w:hAnsiTheme="minorHAnsi" w:cstheme="minorBidi"/>
          <w:i w:val="0"/>
          <w:iCs w:val="0"/>
          <w:noProof/>
          <w:kern w:val="2"/>
          <w:sz w:val="24"/>
          <w:szCs w:val="24"/>
          <w14:ligatures w14:val="standardContextual"/>
        </w:rPr>
      </w:pPr>
      <w:hyperlink w:anchor="_Toc193202278" w:history="1">
        <w:r w:rsidRPr="00025FAC">
          <w:rPr>
            <w:rStyle w:val="Hyperlink"/>
            <w:rFonts w:asciiTheme="majorBidi" w:hAnsiTheme="majorBidi" w:cstheme="majorBidi"/>
            <w:noProof/>
          </w:rPr>
          <w:t>2.5.4</w:t>
        </w:r>
        <w:r>
          <w:rPr>
            <w:rFonts w:asciiTheme="minorHAnsi" w:eastAsiaTheme="minorEastAsia" w:hAnsiTheme="minorHAnsi" w:cstheme="minorBidi"/>
            <w:i w:val="0"/>
            <w:iCs w:val="0"/>
            <w:noProof/>
            <w:kern w:val="2"/>
            <w:sz w:val="24"/>
            <w:szCs w:val="24"/>
            <w14:ligatures w14:val="standardContextual"/>
          </w:rPr>
          <w:tab/>
        </w:r>
        <w:r w:rsidRPr="00025FAC">
          <w:rPr>
            <w:rStyle w:val="Hyperlink"/>
            <w:rFonts w:asciiTheme="majorBidi" w:hAnsiTheme="majorBidi" w:cstheme="majorBidi"/>
            <w:noProof/>
          </w:rPr>
          <w:t>Versions tab</w:t>
        </w:r>
        <w:r>
          <w:rPr>
            <w:noProof/>
            <w:webHidden/>
          </w:rPr>
          <w:tab/>
        </w:r>
        <w:r>
          <w:rPr>
            <w:rStyle w:val="Hyperlink"/>
            <w:noProof/>
            <w:rtl/>
          </w:rPr>
          <w:fldChar w:fldCharType="begin"/>
        </w:r>
        <w:r>
          <w:rPr>
            <w:noProof/>
            <w:webHidden/>
          </w:rPr>
          <w:instrText xml:space="preserve"> PAGEREF _Toc193202278 \h </w:instrText>
        </w:r>
        <w:r>
          <w:rPr>
            <w:rStyle w:val="Hyperlink"/>
            <w:noProof/>
            <w:rtl/>
          </w:rPr>
        </w:r>
        <w:r>
          <w:rPr>
            <w:rStyle w:val="Hyperlink"/>
            <w:noProof/>
            <w:rtl/>
          </w:rPr>
          <w:fldChar w:fldCharType="separate"/>
        </w:r>
        <w:r>
          <w:rPr>
            <w:noProof/>
            <w:webHidden/>
          </w:rPr>
          <w:t>15</w:t>
        </w:r>
        <w:r>
          <w:rPr>
            <w:rStyle w:val="Hyperlink"/>
            <w:noProof/>
            <w:rtl/>
          </w:rPr>
          <w:fldChar w:fldCharType="end"/>
        </w:r>
      </w:hyperlink>
    </w:p>
    <w:p w14:paraId="07CDD328" w14:textId="33C77823" w:rsidR="00716F14" w:rsidRPr="00970EC1" w:rsidRDefault="00203482" w:rsidP="00716F14">
      <w:pPr>
        <w:rPr>
          <w:rStyle w:val="PageNumber"/>
          <w:rFonts w:asciiTheme="majorBidi" w:hAnsiTheme="majorBidi" w:cstheme="majorBidi"/>
          <w:bCs/>
          <w:caps/>
          <w:smallCaps/>
          <w:kern w:val="36"/>
        </w:rPr>
      </w:pPr>
      <w:r w:rsidRPr="00970EC1">
        <w:rPr>
          <w:rFonts w:asciiTheme="majorBidi" w:hAnsiTheme="majorBidi" w:cstheme="majorBidi"/>
        </w:rPr>
        <w:fldChar w:fldCharType="end"/>
      </w:r>
      <w:r w:rsidR="00CF6A99" w:rsidRPr="00970EC1">
        <w:rPr>
          <w:rStyle w:val="PageNumber"/>
          <w:rFonts w:asciiTheme="majorBidi" w:hAnsiTheme="majorBidi" w:cstheme="majorBidi"/>
          <w:b/>
          <w:caps/>
          <w:smallCaps/>
        </w:rPr>
        <w:br w:type="page"/>
      </w:r>
    </w:p>
    <w:p w14:paraId="7E2A5495" w14:textId="77777777" w:rsidR="00CF6A99" w:rsidRPr="00970EC1" w:rsidRDefault="00CF6A99" w:rsidP="005D1369">
      <w:pPr>
        <w:rPr>
          <w:rStyle w:val="PageNumber"/>
          <w:rFonts w:asciiTheme="majorBidi" w:hAnsiTheme="majorBidi" w:cstheme="majorBidi"/>
          <w:bCs/>
          <w:caps/>
          <w:smallCaps/>
          <w:kern w:val="36"/>
        </w:rPr>
      </w:pPr>
    </w:p>
    <w:p w14:paraId="38FBDB08" w14:textId="77777777" w:rsidR="00CF6A99" w:rsidRPr="00970EC1" w:rsidRDefault="00CF6A99" w:rsidP="00CF6A99">
      <w:pPr>
        <w:pStyle w:val="CaptionTable"/>
        <w:rPr>
          <w:rFonts w:asciiTheme="majorBidi" w:hAnsiTheme="majorBidi" w:cstheme="majorBidi"/>
          <w:sz w:val="24"/>
        </w:rPr>
      </w:pPr>
      <w:bookmarkStart w:id="1" w:name="_Ref469323298"/>
      <w:bookmarkStart w:id="2" w:name="_Toc434837547"/>
      <w:bookmarkStart w:id="3" w:name="_Toc462934986"/>
      <w:bookmarkStart w:id="4" w:name="_Toc471220903"/>
      <w:r w:rsidRPr="00970EC1">
        <w:rPr>
          <w:rFonts w:asciiTheme="majorBidi" w:hAnsiTheme="majorBidi" w:cstheme="majorBidi"/>
          <w:sz w:val="24"/>
        </w:rPr>
        <w:t xml:space="preserve">Table </w:t>
      </w:r>
      <w:r w:rsidR="000F4DBB" w:rsidRPr="00970EC1">
        <w:rPr>
          <w:rFonts w:asciiTheme="majorBidi" w:hAnsiTheme="majorBidi" w:cstheme="majorBidi"/>
          <w:sz w:val="24"/>
        </w:rPr>
        <w:fldChar w:fldCharType="begin"/>
      </w:r>
      <w:r w:rsidR="000F4DBB" w:rsidRPr="00970EC1">
        <w:rPr>
          <w:rFonts w:asciiTheme="majorBidi" w:hAnsiTheme="majorBidi" w:cstheme="majorBidi"/>
          <w:sz w:val="24"/>
        </w:rPr>
        <w:instrText xml:space="preserve"> SEQ Table \* ARABIC </w:instrText>
      </w:r>
      <w:r w:rsidR="000F4DBB" w:rsidRPr="00970EC1">
        <w:rPr>
          <w:rFonts w:asciiTheme="majorBidi" w:hAnsiTheme="majorBidi" w:cstheme="majorBidi"/>
          <w:sz w:val="24"/>
        </w:rPr>
        <w:fldChar w:fldCharType="separate"/>
      </w:r>
      <w:r w:rsidR="002528D2" w:rsidRPr="00970EC1">
        <w:rPr>
          <w:rFonts w:asciiTheme="majorBidi" w:hAnsiTheme="majorBidi" w:cstheme="majorBidi"/>
          <w:noProof/>
          <w:sz w:val="24"/>
        </w:rPr>
        <w:t>1</w:t>
      </w:r>
      <w:r w:rsidR="000F4DBB" w:rsidRPr="00970EC1">
        <w:rPr>
          <w:rFonts w:asciiTheme="majorBidi" w:hAnsiTheme="majorBidi" w:cstheme="majorBidi"/>
          <w:noProof/>
          <w:sz w:val="24"/>
        </w:rPr>
        <w:fldChar w:fldCharType="end"/>
      </w:r>
      <w:bookmarkEnd w:id="1"/>
      <w:r w:rsidRPr="00970EC1">
        <w:rPr>
          <w:rFonts w:asciiTheme="majorBidi" w:hAnsiTheme="majorBidi" w:cstheme="majorBidi"/>
          <w:sz w:val="24"/>
        </w:rPr>
        <w:t>: Acronyms and Abbreviations</w:t>
      </w:r>
      <w:bookmarkEnd w:id="2"/>
      <w:bookmarkEnd w:id="3"/>
      <w:bookmarkEnd w:id="4"/>
    </w:p>
    <w:p w14:paraId="310E81F9" w14:textId="77777777" w:rsidR="005D29CD" w:rsidRPr="00970EC1" w:rsidRDefault="005D29CD" w:rsidP="005D29CD">
      <w:pPr>
        <w:rPr>
          <w:rFonts w:asciiTheme="majorBidi" w:hAnsiTheme="majorBidi" w:cstheme="majorBidi"/>
          <w:lang w:bidi="ar-SA"/>
        </w:rPr>
      </w:pPr>
    </w:p>
    <w:tbl>
      <w:tblPr>
        <w:tblW w:w="8115"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621"/>
        <w:gridCol w:w="6494"/>
      </w:tblGrid>
      <w:tr w:rsidR="00970EC1" w:rsidRPr="00970EC1" w14:paraId="1904B895" w14:textId="77777777" w:rsidTr="00CF6A99">
        <w:trPr>
          <w:tblHeader/>
          <w:jc w:val="center"/>
        </w:trPr>
        <w:tc>
          <w:tcPr>
            <w:tcW w:w="1621" w:type="dxa"/>
            <w:shd w:val="clear" w:color="auto" w:fill="auto"/>
            <w:tcMar>
              <w:top w:w="29" w:type="dxa"/>
              <w:left w:w="86" w:type="dxa"/>
              <w:bottom w:w="29" w:type="dxa"/>
              <w:right w:w="86" w:type="dxa"/>
            </w:tcMar>
            <w:vAlign w:val="center"/>
          </w:tcPr>
          <w:p w14:paraId="149CEC8D" w14:textId="77777777" w:rsidR="005D29CD" w:rsidRPr="00970EC1" w:rsidRDefault="005D29CD" w:rsidP="00CF6A99">
            <w:pPr>
              <w:pStyle w:val="TableHeading"/>
              <w:keepNext/>
              <w:spacing w:before="60" w:after="60"/>
              <w:rPr>
                <w:rFonts w:asciiTheme="majorBidi" w:hAnsiTheme="majorBidi" w:cstheme="majorBidi"/>
                <w:iCs/>
                <w:spacing w:val="-2"/>
                <w:w w:val="105"/>
                <w:sz w:val="24"/>
              </w:rPr>
            </w:pPr>
            <w:r w:rsidRPr="00970EC1">
              <w:rPr>
                <w:rFonts w:asciiTheme="majorBidi" w:hAnsiTheme="majorBidi" w:cstheme="majorBidi"/>
                <w:b w:val="0"/>
                <w:bCs/>
                <w:sz w:val="24"/>
              </w:rPr>
              <w:t>Acronym</w:t>
            </w:r>
          </w:p>
        </w:tc>
        <w:tc>
          <w:tcPr>
            <w:tcW w:w="6494" w:type="dxa"/>
            <w:shd w:val="clear" w:color="auto" w:fill="auto"/>
            <w:tcMar>
              <w:top w:w="29" w:type="dxa"/>
              <w:left w:w="86" w:type="dxa"/>
              <w:bottom w:w="29" w:type="dxa"/>
              <w:right w:w="86" w:type="dxa"/>
            </w:tcMar>
            <w:vAlign w:val="center"/>
          </w:tcPr>
          <w:p w14:paraId="632B8E73" w14:textId="77777777" w:rsidR="005D29CD" w:rsidRPr="00970EC1" w:rsidRDefault="005D29CD" w:rsidP="00CF6A99">
            <w:pPr>
              <w:pStyle w:val="TableHeading"/>
              <w:keepNext/>
              <w:spacing w:before="60" w:after="60"/>
              <w:ind w:right="-999"/>
              <w:rPr>
                <w:rFonts w:asciiTheme="majorBidi" w:hAnsiTheme="majorBidi" w:cstheme="majorBidi"/>
                <w:spacing w:val="-2"/>
                <w:w w:val="105"/>
                <w:sz w:val="24"/>
              </w:rPr>
            </w:pPr>
            <w:r w:rsidRPr="00970EC1">
              <w:rPr>
                <w:rFonts w:asciiTheme="majorBidi" w:hAnsiTheme="majorBidi" w:cstheme="majorBidi"/>
                <w:b w:val="0"/>
                <w:bCs/>
                <w:sz w:val="24"/>
              </w:rPr>
              <w:t>Definition</w:t>
            </w:r>
          </w:p>
        </w:tc>
      </w:tr>
      <w:tr w:rsidR="00970EC1" w:rsidRPr="00970EC1" w14:paraId="0F2438C5" w14:textId="77777777" w:rsidTr="00CF6A99">
        <w:trPr>
          <w:jc w:val="center"/>
        </w:trPr>
        <w:tc>
          <w:tcPr>
            <w:tcW w:w="1621" w:type="dxa"/>
            <w:shd w:val="clear" w:color="auto" w:fill="auto"/>
            <w:tcMar>
              <w:top w:w="29" w:type="dxa"/>
              <w:left w:w="86" w:type="dxa"/>
              <w:bottom w:w="29" w:type="dxa"/>
              <w:right w:w="86" w:type="dxa"/>
            </w:tcMar>
            <w:vAlign w:val="center"/>
          </w:tcPr>
          <w:p w14:paraId="6529E7B2" w14:textId="77777777" w:rsidR="005D29CD" w:rsidRPr="00970EC1" w:rsidRDefault="005D29CD" w:rsidP="00CF6A99">
            <w:pPr>
              <w:pStyle w:val="TableTextLeft"/>
              <w:ind w:right="-999"/>
              <w:rPr>
                <w:rFonts w:asciiTheme="majorBidi" w:hAnsiTheme="majorBidi" w:cstheme="majorBidi"/>
                <w:iCs/>
                <w:spacing w:val="-2"/>
                <w:w w:val="105"/>
                <w:sz w:val="24"/>
              </w:rPr>
            </w:pPr>
            <w:r w:rsidRPr="00970EC1">
              <w:rPr>
                <w:rFonts w:asciiTheme="majorBidi" w:hAnsiTheme="majorBidi" w:cstheme="majorBidi"/>
                <w:iCs/>
                <w:spacing w:val="-2"/>
                <w:w w:val="105"/>
                <w:sz w:val="24"/>
              </w:rPr>
              <w:t>A/C</w:t>
            </w:r>
          </w:p>
        </w:tc>
        <w:tc>
          <w:tcPr>
            <w:tcW w:w="6494" w:type="dxa"/>
            <w:shd w:val="clear" w:color="auto" w:fill="auto"/>
            <w:tcMar>
              <w:top w:w="29" w:type="dxa"/>
              <w:left w:w="86" w:type="dxa"/>
              <w:bottom w:w="29" w:type="dxa"/>
              <w:right w:w="86" w:type="dxa"/>
            </w:tcMar>
            <w:vAlign w:val="center"/>
          </w:tcPr>
          <w:p w14:paraId="13AA8104" w14:textId="77777777" w:rsidR="005D29CD" w:rsidRPr="00970EC1" w:rsidRDefault="005D29CD" w:rsidP="00CF6A99">
            <w:pPr>
              <w:pStyle w:val="TableTextLeft"/>
              <w:ind w:right="-999"/>
              <w:rPr>
                <w:rFonts w:asciiTheme="majorBidi" w:hAnsiTheme="majorBidi" w:cstheme="majorBidi"/>
                <w:spacing w:val="-2"/>
                <w:w w:val="105"/>
                <w:sz w:val="24"/>
              </w:rPr>
            </w:pPr>
            <w:r w:rsidRPr="00970EC1">
              <w:rPr>
                <w:rFonts w:asciiTheme="majorBidi" w:hAnsiTheme="majorBidi" w:cstheme="majorBidi"/>
                <w:spacing w:val="-2"/>
                <w:w w:val="105"/>
                <w:sz w:val="24"/>
              </w:rPr>
              <w:t>Aircraft</w:t>
            </w:r>
          </w:p>
        </w:tc>
      </w:tr>
      <w:tr w:rsidR="00970EC1" w:rsidRPr="00970EC1" w14:paraId="26D40579" w14:textId="77777777" w:rsidTr="00CF6A99">
        <w:trPr>
          <w:jc w:val="center"/>
        </w:trPr>
        <w:tc>
          <w:tcPr>
            <w:tcW w:w="1621" w:type="dxa"/>
            <w:shd w:val="clear" w:color="auto" w:fill="auto"/>
            <w:tcMar>
              <w:top w:w="29" w:type="dxa"/>
              <w:left w:w="86" w:type="dxa"/>
              <w:bottom w:w="29" w:type="dxa"/>
              <w:right w:w="86" w:type="dxa"/>
            </w:tcMar>
            <w:vAlign w:val="center"/>
          </w:tcPr>
          <w:p w14:paraId="7BA28786" w14:textId="77777777" w:rsidR="005D29CD" w:rsidRPr="00970EC1" w:rsidRDefault="005D29CD" w:rsidP="00CF6A99">
            <w:pPr>
              <w:pStyle w:val="TableTextLeft"/>
              <w:ind w:right="-999"/>
              <w:rPr>
                <w:rFonts w:asciiTheme="majorBidi" w:hAnsiTheme="majorBidi" w:cstheme="majorBidi"/>
                <w:iCs/>
                <w:spacing w:val="-2"/>
                <w:w w:val="105"/>
                <w:sz w:val="24"/>
              </w:rPr>
            </w:pPr>
            <w:r w:rsidRPr="00970EC1">
              <w:rPr>
                <w:rFonts w:asciiTheme="majorBidi" w:hAnsiTheme="majorBidi" w:cstheme="majorBidi"/>
                <w:iCs/>
                <w:spacing w:val="-2"/>
                <w:w w:val="105"/>
                <w:sz w:val="24"/>
              </w:rPr>
              <w:t>AC</w:t>
            </w:r>
          </w:p>
        </w:tc>
        <w:tc>
          <w:tcPr>
            <w:tcW w:w="6494" w:type="dxa"/>
            <w:shd w:val="clear" w:color="auto" w:fill="auto"/>
            <w:tcMar>
              <w:top w:w="29" w:type="dxa"/>
              <w:left w:w="86" w:type="dxa"/>
              <w:bottom w:w="29" w:type="dxa"/>
              <w:right w:w="86" w:type="dxa"/>
            </w:tcMar>
            <w:vAlign w:val="center"/>
          </w:tcPr>
          <w:p w14:paraId="25361518" w14:textId="77777777" w:rsidR="005D29CD" w:rsidRPr="00970EC1" w:rsidRDefault="005D29CD" w:rsidP="00CF6A99">
            <w:pPr>
              <w:pStyle w:val="TableTextLeft"/>
              <w:ind w:right="-999"/>
              <w:rPr>
                <w:rFonts w:asciiTheme="majorBidi" w:hAnsiTheme="majorBidi" w:cstheme="majorBidi"/>
                <w:iCs/>
                <w:spacing w:val="-2"/>
                <w:w w:val="105"/>
                <w:sz w:val="24"/>
              </w:rPr>
            </w:pPr>
            <w:r w:rsidRPr="00970EC1">
              <w:rPr>
                <w:rFonts w:asciiTheme="majorBidi" w:hAnsiTheme="majorBidi" w:cstheme="majorBidi"/>
                <w:iCs/>
                <w:spacing w:val="-2"/>
                <w:w w:val="105"/>
                <w:sz w:val="24"/>
              </w:rPr>
              <w:t>Alternating Current</w:t>
            </w:r>
          </w:p>
        </w:tc>
      </w:tr>
      <w:tr w:rsidR="00970EC1" w:rsidRPr="00970EC1" w14:paraId="2E6B6F46" w14:textId="77777777" w:rsidTr="00CF6A99">
        <w:trPr>
          <w:jc w:val="center"/>
        </w:trPr>
        <w:tc>
          <w:tcPr>
            <w:tcW w:w="1621" w:type="dxa"/>
            <w:shd w:val="clear" w:color="auto" w:fill="auto"/>
            <w:tcMar>
              <w:top w:w="29" w:type="dxa"/>
              <w:left w:w="86" w:type="dxa"/>
              <w:bottom w:w="29" w:type="dxa"/>
              <w:right w:w="86" w:type="dxa"/>
            </w:tcMar>
            <w:vAlign w:val="center"/>
          </w:tcPr>
          <w:p w14:paraId="2EE2BEF0" w14:textId="77777777" w:rsidR="005D29CD" w:rsidRPr="00970EC1" w:rsidRDefault="005D29CD" w:rsidP="00CF6A99">
            <w:pPr>
              <w:pStyle w:val="TableTextLeft"/>
              <w:ind w:right="-999"/>
              <w:rPr>
                <w:rFonts w:asciiTheme="majorBidi" w:hAnsiTheme="majorBidi" w:cstheme="majorBidi"/>
                <w:iCs/>
                <w:spacing w:val="-2"/>
                <w:w w:val="105"/>
                <w:sz w:val="24"/>
              </w:rPr>
            </w:pPr>
            <w:r w:rsidRPr="00970EC1">
              <w:rPr>
                <w:rFonts w:asciiTheme="majorBidi" w:hAnsiTheme="majorBidi" w:cstheme="majorBidi"/>
                <w:iCs/>
                <w:spacing w:val="-2"/>
                <w:w w:val="105"/>
                <w:sz w:val="24"/>
              </w:rPr>
              <w:t>ACIF</w:t>
            </w:r>
          </w:p>
        </w:tc>
        <w:tc>
          <w:tcPr>
            <w:tcW w:w="6494" w:type="dxa"/>
            <w:shd w:val="clear" w:color="auto" w:fill="auto"/>
            <w:tcMar>
              <w:top w:w="29" w:type="dxa"/>
              <w:left w:w="86" w:type="dxa"/>
              <w:bottom w:w="29" w:type="dxa"/>
              <w:right w:w="86" w:type="dxa"/>
            </w:tcMar>
            <w:vAlign w:val="center"/>
          </w:tcPr>
          <w:p w14:paraId="4BC3B7B5" w14:textId="77777777" w:rsidR="005D29CD" w:rsidRPr="00970EC1" w:rsidRDefault="005D29CD" w:rsidP="00CF6A99">
            <w:pPr>
              <w:pStyle w:val="TableTextLeft"/>
              <w:ind w:right="-999"/>
              <w:rPr>
                <w:rFonts w:asciiTheme="majorBidi" w:hAnsiTheme="majorBidi" w:cstheme="majorBidi"/>
                <w:iCs/>
                <w:spacing w:val="-2"/>
                <w:w w:val="105"/>
                <w:sz w:val="24"/>
              </w:rPr>
            </w:pPr>
            <w:r w:rsidRPr="00970EC1">
              <w:rPr>
                <w:rFonts w:asciiTheme="majorBidi" w:hAnsiTheme="majorBidi" w:cstheme="majorBidi"/>
                <w:iCs/>
                <w:spacing w:val="-2"/>
                <w:w w:val="105"/>
                <w:sz w:val="24"/>
              </w:rPr>
              <w:t>Aircraft Interface Unit</w:t>
            </w:r>
          </w:p>
        </w:tc>
      </w:tr>
      <w:tr w:rsidR="00970EC1" w:rsidRPr="00970EC1" w14:paraId="007B042D" w14:textId="77777777" w:rsidTr="00CF6A99">
        <w:trPr>
          <w:jc w:val="center"/>
        </w:trPr>
        <w:tc>
          <w:tcPr>
            <w:tcW w:w="1621" w:type="dxa"/>
            <w:shd w:val="clear" w:color="auto" w:fill="auto"/>
            <w:tcMar>
              <w:top w:w="29" w:type="dxa"/>
              <w:left w:w="86" w:type="dxa"/>
              <w:bottom w:w="29" w:type="dxa"/>
              <w:right w:w="86" w:type="dxa"/>
            </w:tcMar>
            <w:vAlign w:val="center"/>
          </w:tcPr>
          <w:p w14:paraId="6A98A612" w14:textId="77777777" w:rsidR="005D29CD" w:rsidRPr="00970EC1" w:rsidRDefault="005D29CD" w:rsidP="00CF6A99">
            <w:pPr>
              <w:pStyle w:val="TableTextLeft"/>
              <w:ind w:right="-999"/>
              <w:rPr>
                <w:rFonts w:asciiTheme="majorBidi" w:hAnsiTheme="majorBidi" w:cstheme="majorBidi"/>
                <w:iCs/>
                <w:spacing w:val="-2"/>
                <w:w w:val="105"/>
                <w:sz w:val="24"/>
              </w:rPr>
            </w:pPr>
            <w:r w:rsidRPr="00970EC1">
              <w:rPr>
                <w:rFonts w:asciiTheme="majorBidi" w:hAnsiTheme="majorBidi" w:cstheme="majorBidi"/>
                <w:iCs/>
                <w:spacing w:val="-2"/>
                <w:w w:val="105"/>
                <w:sz w:val="24"/>
              </w:rPr>
              <w:t>AGS</w:t>
            </w:r>
          </w:p>
        </w:tc>
        <w:tc>
          <w:tcPr>
            <w:tcW w:w="6494" w:type="dxa"/>
            <w:shd w:val="clear" w:color="auto" w:fill="auto"/>
            <w:tcMar>
              <w:top w:w="29" w:type="dxa"/>
              <w:left w:w="86" w:type="dxa"/>
              <w:bottom w:w="29" w:type="dxa"/>
              <w:right w:w="86" w:type="dxa"/>
            </w:tcMar>
            <w:vAlign w:val="center"/>
          </w:tcPr>
          <w:p w14:paraId="7D27F1FA" w14:textId="77777777" w:rsidR="005D29CD" w:rsidRPr="00970EC1" w:rsidRDefault="005D29CD" w:rsidP="00CF6A99">
            <w:pPr>
              <w:pStyle w:val="TableTextLeft"/>
              <w:ind w:right="-999"/>
              <w:rPr>
                <w:rFonts w:asciiTheme="majorBidi" w:hAnsiTheme="majorBidi" w:cstheme="majorBidi"/>
                <w:iCs/>
                <w:spacing w:val="-2"/>
                <w:w w:val="105"/>
                <w:sz w:val="24"/>
              </w:rPr>
            </w:pPr>
            <w:r w:rsidRPr="00970EC1">
              <w:rPr>
                <w:rFonts w:asciiTheme="majorBidi" w:hAnsiTheme="majorBidi" w:cstheme="majorBidi"/>
                <w:iCs/>
                <w:spacing w:val="-2"/>
                <w:w w:val="105"/>
                <w:sz w:val="24"/>
              </w:rPr>
              <w:t>Air-Ground System</w:t>
            </w:r>
          </w:p>
        </w:tc>
      </w:tr>
      <w:tr w:rsidR="00970EC1" w:rsidRPr="00970EC1" w14:paraId="018A1585" w14:textId="77777777" w:rsidTr="00CF6A99">
        <w:trPr>
          <w:jc w:val="center"/>
        </w:trPr>
        <w:tc>
          <w:tcPr>
            <w:tcW w:w="1621" w:type="dxa"/>
            <w:shd w:val="clear" w:color="auto" w:fill="auto"/>
            <w:tcMar>
              <w:top w:w="29" w:type="dxa"/>
              <w:left w:w="86" w:type="dxa"/>
              <w:bottom w:w="29" w:type="dxa"/>
              <w:right w:w="86" w:type="dxa"/>
            </w:tcMar>
            <w:vAlign w:val="center"/>
          </w:tcPr>
          <w:p w14:paraId="0A5BEBAC" w14:textId="77777777" w:rsidR="005D29CD" w:rsidRPr="00970EC1" w:rsidRDefault="005D29CD" w:rsidP="00CF6A99">
            <w:pPr>
              <w:pStyle w:val="TableTextLeft"/>
              <w:ind w:right="-999"/>
              <w:rPr>
                <w:rFonts w:asciiTheme="majorBidi" w:hAnsiTheme="majorBidi" w:cstheme="majorBidi"/>
                <w:iCs/>
                <w:spacing w:val="-2"/>
                <w:w w:val="105"/>
                <w:sz w:val="24"/>
              </w:rPr>
            </w:pPr>
            <w:r w:rsidRPr="00970EC1">
              <w:rPr>
                <w:rFonts w:asciiTheme="majorBidi" w:hAnsiTheme="majorBidi" w:cstheme="majorBidi"/>
                <w:iCs/>
                <w:spacing w:val="-2"/>
                <w:w w:val="105"/>
                <w:sz w:val="24"/>
              </w:rPr>
              <w:t>A-KIT</w:t>
            </w:r>
          </w:p>
        </w:tc>
        <w:tc>
          <w:tcPr>
            <w:tcW w:w="6494" w:type="dxa"/>
            <w:shd w:val="clear" w:color="auto" w:fill="auto"/>
            <w:tcMar>
              <w:top w:w="29" w:type="dxa"/>
              <w:left w:w="86" w:type="dxa"/>
              <w:bottom w:w="29" w:type="dxa"/>
              <w:right w:w="86" w:type="dxa"/>
            </w:tcMar>
            <w:vAlign w:val="center"/>
          </w:tcPr>
          <w:p w14:paraId="036CD73E" w14:textId="77777777" w:rsidR="005D29CD" w:rsidRPr="00970EC1" w:rsidRDefault="005D29CD" w:rsidP="00CF6A99">
            <w:pPr>
              <w:pStyle w:val="TableTextLeft"/>
              <w:ind w:right="-999"/>
              <w:rPr>
                <w:rFonts w:asciiTheme="majorBidi" w:hAnsiTheme="majorBidi" w:cstheme="majorBidi"/>
                <w:iCs/>
                <w:spacing w:val="-2"/>
                <w:w w:val="105"/>
                <w:sz w:val="24"/>
              </w:rPr>
            </w:pPr>
            <w:r w:rsidRPr="00970EC1">
              <w:rPr>
                <w:rFonts w:asciiTheme="majorBidi" w:hAnsiTheme="majorBidi" w:cstheme="majorBidi"/>
                <w:iCs/>
                <w:spacing w:val="-2"/>
                <w:w w:val="105"/>
                <w:sz w:val="24"/>
              </w:rPr>
              <w:t xml:space="preserve">Kit of Group A parts (affixed to the A/C- enabling installation, interface) </w:t>
            </w:r>
          </w:p>
        </w:tc>
      </w:tr>
      <w:tr w:rsidR="00970EC1" w:rsidRPr="00970EC1" w14:paraId="030B32AD" w14:textId="77777777" w:rsidTr="00CF6A99">
        <w:trPr>
          <w:jc w:val="center"/>
        </w:trPr>
        <w:tc>
          <w:tcPr>
            <w:tcW w:w="1621" w:type="dxa"/>
            <w:shd w:val="clear" w:color="auto" w:fill="auto"/>
            <w:tcMar>
              <w:top w:w="29" w:type="dxa"/>
              <w:left w:w="86" w:type="dxa"/>
              <w:bottom w:w="29" w:type="dxa"/>
              <w:right w:w="86" w:type="dxa"/>
            </w:tcMar>
            <w:vAlign w:val="center"/>
          </w:tcPr>
          <w:p w14:paraId="29683CB0" w14:textId="77777777" w:rsidR="005D29CD" w:rsidRPr="00970EC1" w:rsidRDefault="005D29CD" w:rsidP="00CF6A99">
            <w:pPr>
              <w:pStyle w:val="TableTextLeft"/>
              <w:ind w:right="-999"/>
              <w:rPr>
                <w:rFonts w:asciiTheme="majorBidi" w:hAnsiTheme="majorBidi" w:cstheme="majorBidi"/>
                <w:iCs/>
                <w:spacing w:val="-2"/>
                <w:w w:val="105"/>
                <w:sz w:val="24"/>
                <w:rtl/>
                <w:lang w:bidi="he-IL"/>
              </w:rPr>
            </w:pPr>
            <w:r w:rsidRPr="00970EC1">
              <w:rPr>
                <w:rFonts w:asciiTheme="majorBidi" w:hAnsiTheme="majorBidi" w:cstheme="majorBidi"/>
                <w:iCs/>
                <w:spacing w:val="-2"/>
                <w:w w:val="105"/>
                <w:sz w:val="24"/>
              </w:rPr>
              <w:t>ARINC</w:t>
            </w:r>
          </w:p>
        </w:tc>
        <w:tc>
          <w:tcPr>
            <w:tcW w:w="6494" w:type="dxa"/>
            <w:shd w:val="clear" w:color="auto" w:fill="auto"/>
            <w:tcMar>
              <w:top w:w="29" w:type="dxa"/>
              <w:left w:w="86" w:type="dxa"/>
              <w:bottom w:w="29" w:type="dxa"/>
              <w:right w:w="86" w:type="dxa"/>
            </w:tcMar>
            <w:vAlign w:val="center"/>
          </w:tcPr>
          <w:p w14:paraId="1EECF1F6" w14:textId="77777777" w:rsidR="005D29CD" w:rsidRPr="00970EC1" w:rsidRDefault="005D29CD" w:rsidP="00CF6A99">
            <w:pPr>
              <w:pStyle w:val="TableTextLeft"/>
              <w:ind w:right="-999"/>
              <w:rPr>
                <w:rFonts w:asciiTheme="majorBidi" w:hAnsiTheme="majorBidi" w:cstheme="majorBidi"/>
                <w:iCs/>
                <w:spacing w:val="-2"/>
                <w:w w:val="105"/>
                <w:sz w:val="24"/>
              </w:rPr>
            </w:pPr>
            <w:r w:rsidRPr="00970EC1">
              <w:rPr>
                <w:rFonts w:asciiTheme="majorBidi" w:hAnsiTheme="majorBidi" w:cstheme="majorBidi"/>
                <w:iCs/>
                <w:spacing w:val="-2"/>
                <w:w w:val="105"/>
                <w:sz w:val="24"/>
              </w:rPr>
              <w:t>Aeronautical Radio Incorporated (standards organization)</w:t>
            </w:r>
          </w:p>
        </w:tc>
      </w:tr>
      <w:tr w:rsidR="00970EC1" w:rsidRPr="00970EC1" w14:paraId="629CC030" w14:textId="77777777" w:rsidTr="00CF6A99">
        <w:trPr>
          <w:jc w:val="center"/>
        </w:trPr>
        <w:tc>
          <w:tcPr>
            <w:tcW w:w="1621" w:type="dxa"/>
            <w:shd w:val="clear" w:color="auto" w:fill="auto"/>
            <w:tcMar>
              <w:top w:w="29" w:type="dxa"/>
              <w:left w:w="86" w:type="dxa"/>
              <w:bottom w:w="29" w:type="dxa"/>
              <w:right w:w="86" w:type="dxa"/>
            </w:tcMar>
            <w:vAlign w:val="center"/>
          </w:tcPr>
          <w:p w14:paraId="5FA3D530" w14:textId="77777777" w:rsidR="005D29CD" w:rsidRPr="00970EC1" w:rsidRDefault="005D29CD" w:rsidP="00CF6A99">
            <w:pPr>
              <w:pStyle w:val="TableTextLeft"/>
              <w:ind w:right="-999"/>
              <w:rPr>
                <w:rFonts w:asciiTheme="majorBidi" w:hAnsiTheme="majorBidi" w:cstheme="majorBidi"/>
                <w:iCs/>
                <w:spacing w:val="-2"/>
                <w:w w:val="105"/>
                <w:sz w:val="24"/>
              </w:rPr>
            </w:pPr>
            <w:r w:rsidRPr="00970EC1">
              <w:rPr>
                <w:rFonts w:asciiTheme="majorBidi" w:hAnsiTheme="majorBidi" w:cstheme="majorBidi"/>
                <w:iCs/>
                <w:spacing w:val="-2"/>
                <w:w w:val="105"/>
                <w:sz w:val="24"/>
              </w:rPr>
              <w:t>BIT</w:t>
            </w:r>
          </w:p>
        </w:tc>
        <w:tc>
          <w:tcPr>
            <w:tcW w:w="6494" w:type="dxa"/>
            <w:shd w:val="clear" w:color="auto" w:fill="auto"/>
            <w:tcMar>
              <w:top w:w="29" w:type="dxa"/>
              <w:left w:w="86" w:type="dxa"/>
              <w:bottom w:w="29" w:type="dxa"/>
              <w:right w:w="86" w:type="dxa"/>
            </w:tcMar>
            <w:vAlign w:val="center"/>
          </w:tcPr>
          <w:p w14:paraId="2B367113" w14:textId="77777777" w:rsidR="005D29CD" w:rsidRPr="00970EC1" w:rsidRDefault="005D29CD" w:rsidP="00CF6A99">
            <w:pPr>
              <w:pStyle w:val="TableTextLeft"/>
              <w:ind w:right="-999"/>
              <w:rPr>
                <w:rFonts w:asciiTheme="majorBidi" w:hAnsiTheme="majorBidi" w:cstheme="majorBidi"/>
                <w:iCs/>
                <w:spacing w:val="-2"/>
                <w:w w:val="105"/>
                <w:sz w:val="24"/>
              </w:rPr>
            </w:pPr>
            <w:r w:rsidRPr="00970EC1">
              <w:rPr>
                <w:rFonts w:asciiTheme="majorBidi" w:hAnsiTheme="majorBidi" w:cstheme="majorBidi"/>
                <w:iCs/>
                <w:spacing w:val="-2"/>
                <w:w w:val="105"/>
                <w:sz w:val="24"/>
              </w:rPr>
              <w:t xml:space="preserve">Built In Test </w:t>
            </w:r>
          </w:p>
        </w:tc>
      </w:tr>
      <w:tr w:rsidR="00970EC1" w:rsidRPr="00970EC1" w14:paraId="3E6D4B87" w14:textId="77777777" w:rsidTr="00CF6A99">
        <w:trPr>
          <w:jc w:val="center"/>
        </w:trPr>
        <w:tc>
          <w:tcPr>
            <w:tcW w:w="1621" w:type="dxa"/>
            <w:shd w:val="clear" w:color="auto" w:fill="auto"/>
            <w:tcMar>
              <w:top w:w="29" w:type="dxa"/>
              <w:left w:w="86" w:type="dxa"/>
              <w:bottom w:w="29" w:type="dxa"/>
              <w:right w:w="86" w:type="dxa"/>
            </w:tcMar>
            <w:vAlign w:val="center"/>
          </w:tcPr>
          <w:p w14:paraId="3285ECEC" w14:textId="77777777" w:rsidR="005D29CD" w:rsidRPr="00970EC1" w:rsidRDefault="005D29CD" w:rsidP="00CF6A99">
            <w:pPr>
              <w:pStyle w:val="TableTextLeft"/>
              <w:ind w:right="-999"/>
              <w:rPr>
                <w:rFonts w:asciiTheme="majorBidi" w:hAnsiTheme="majorBidi" w:cstheme="majorBidi"/>
                <w:iCs/>
                <w:spacing w:val="-2"/>
                <w:w w:val="105"/>
                <w:sz w:val="24"/>
              </w:rPr>
            </w:pPr>
            <w:r w:rsidRPr="00970EC1">
              <w:rPr>
                <w:rFonts w:asciiTheme="majorBidi" w:hAnsiTheme="majorBidi" w:cstheme="majorBidi"/>
                <w:iCs/>
                <w:spacing w:val="-2"/>
                <w:w w:val="105"/>
                <w:sz w:val="24"/>
              </w:rPr>
              <w:t>CDU</w:t>
            </w:r>
          </w:p>
        </w:tc>
        <w:tc>
          <w:tcPr>
            <w:tcW w:w="6494" w:type="dxa"/>
            <w:shd w:val="clear" w:color="auto" w:fill="auto"/>
            <w:tcMar>
              <w:top w:w="29" w:type="dxa"/>
              <w:left w:w="86" w:type="dxa"/>
              <w:bottom w:w="29" w:type="dxa"/>
              <w:right w:w="86" w:type="dxa"/>
            </w:tcMar>
            <w:vAlign w:val="center"/>
          </w:tcPr>
          <w:p w14:paraId="56DEDA65" w14:textId="77777777" w:rsidR="005D29CD" w:rsidRPr="00970EC1" w:rsidRDefault="005D29CD" w:rsidP="00CF6A99">
            <w:pPr>
              <w:pStyle w:val="TableTextLeft"/>
              <w:ind w:right="-999"/>
              <w:rPr>
                <w:rFonts w:asciiTheme="majorBidi" w:hAnsiTheme="majorBidi" w:cstheme="majorBidi"/>
                <w:iCs/>
                <w:spacing w:val="-2"/>
                <w:w w:val="105"/>
                <w:sz w:val="24"/>
              </w:rPr>
            </w:pPr>
            <w:r w:rsidRPr="00970EC1">
              <w:rPr>
                <w:rFonts w:asciiTheme="majorBidi" w:hAnsiTheme="majorBidi" w:cstheme="majorBidi"/>
                <w:iCs/>
                <w:spacing w:val="-2"/>
                <w:w w:val="105"/>
                <w:sz w:val="24"/>
              </w:rPr>
              <w:t>Control and Display Unit</w:t>
            </w:r>
          </w:p>
        </w:tc>
      </w:tr>
      <w:tr w:rsidR="00970EC1" w:rsidRPr="00970EC1" w14:paraId="111EA2BC" w14:textId="77777777" w:rsidTr="00CF6A99">
        <w:trPr>
          <w:jc w:val="center"/>
        </w:trPr>
        <w:tc>
          <w:tcPr>
            <w:tcW w:w="1621" w:type="dxa"/>
            <w:shd w:val="clear" w:color="auto" w:fill="auto"/>
            <w:tcMar>
              <w:top w:w="29" w:type="dxa"/>
              <w:left w:w="86" w:type="dxa"/>
              <w:bottom w:w="29" w:type="dxa"/>
              <w:right w:w="86" w:type="dxa"/>
            </w:tcMar>
            <w:vAlign w:val="center"/>
          </w:tcPr>
          <w:p w14:paraId="01F75708" w14:textId="77777777" w:rsidR="005D29CD" w:rsidRPr="00970EC1" w:rsidRDefault="005D29CD" w:rsidP="00CF6A99">
            <w:pPr>
              <w:pStyle w:val="TableTextLeft"/>
              <w:ind w:right="-999"/>
              <w:rPr>
                <w:rFonts w:asciiTheme="majorBidi" w:hAnsiTheme="majorBidi" w:cstheme="majorBidi"/>
                <w:iCs/>
                <w:spacing w:val="-2"/>
                <w:w w:val="105"/>
                <w:sz w:val="24"/>
              </w:rPr>
            </w:pPr>
            <w:r w:rsidRPr="00970EC1">
              <w:rPr>
                <w:rFonts w:asciiTheme="majorBidi" w:hAnsiTheme="majorBidi" w:cstheme="majorBidi"/>
                <w:iCs/>
                <w:spacing w:val="-2"/>
                <w:w w:val="105"/>
                <w:sz w:val="24"/>
              </w:rPr>
              <w:t>DC</w:t>
            </w:r>
          </w:p>
        </w:tc>
        <w:tc>
          <w:tcPr>
            <w:tcW w:w="6494" w:type="dxa"/>
            <w:shd w:val="clear" w:color="auto" w:fill="auto"/>
            <w:tcMar>
              <w:top w:w="29" w:type="dxa"/>
              <w:left w:w="86" w:type="dxa"/>
              <w:bottom w:w="29" w:type="dxa"/>
              <w:right w:w="86" w:type="dxa"/>
            </w:tcMar>
            <w:vAlign w:val="center"/>
          </w:tcPr>
          <w:p w14:paraId="08D29158" w14:textId="77777777" w:rsidR="005D29CD" w:rsidRPr="00970EC1" w:rsidRDefault="005D29CD" w:rsidP="00CF6A99">
            <w:pPr>
              <w:pStyle w:val="TableTextLeft"/>
              <w:ind w:right="-999"/>
              <w:rPr>
                <w:rFonts w:asciiTheme="majorBidi" w:hAnsiTheme="majorBidi" w:cstheme="majorBidi"/>
                <w:iCs/>
                <w:spacing w:val="-2"/>
                <w:w w:val="105"/>
                <w:sz w:val="24"/>
              </w:rPr>
            </w:pPr>
            <w:r w:rsidRPr="00970EC1">
              <w:rPr>
                <w:rFonts w:asciiTheme="majorBidi" w:hAnsiTheme="majorBidi" w:cstheme="majorBidi"/>
                <w:iCs/>
                <w:spacing w:val="-2"/>
                <w:w w:val="105"/>
                <w:sz w:val="24"/>
              </w:rPr>
              <w:t>Direct Current</w:t>
            </w:r>
          </w:p>
        </w:tc>
      </w:tr>
      <w:tr w:rsidR="00970EC1" w:rsidRPr="00970EC1" w14:paraId="47FA1A85" w14:textId="77777777" w:rsidTr="00CF6A99">
        <w:trPr>
          <w:jc w:val="center"/>
        </w:trPr>
        <w:tc>
          <w:tcPr>
            <w:tcW w:w="1621" w:type="dxa"/>
            <w:shd w:val="clear" w:color="auto" w:fill="auto"/>
            <w:tcMar>
              <w:top w:w="29" w:type="dxa"/>
              <w:left w:w="86" w:type="dxa"/>
              <w:bottom w:w="29" w:type="dxa"/>
              <w:right w:w="86" w:type="dxa"/>
            </w:tcMar>
            <w:vAlign w:val="center"/>
          </w:tcPr>
          <w:p w14:paraId="5F55AE86" w14:textId="77777777" w:rsidR="005D29CD" w:rsidRPr="00970EC1" w:rsidRDefault="005D29CD" w:rsidP="00CF6A99">
            <w:pPr>
              <w:pStyle w:val="TableTextLeft"/>
              <w:ind w:right="-999"/>
              <w:rPr>
                <w:rFonts w:asciiTheme="majorBidi" w:hAnsiTheme="majorBidi" w:cstheme="majorBidi"/>
                <w:iCs/>
                <w:spacing w:val="-2"/>
                <w:w w:val="105"/>
                <w:sz w:val="24"/>
              </w:rPr>
            </w:pPr>
            <w:r w:rsidRPr="00970EC1">
              <w:rPr>
                <w:rFonts w:asciiTheme="majorBidi" w:hAnsiTheme="majorBidi" w:cstheme="majorBidi"/>
                <w:iCs/>
                <w:spacing w:val="-2"/>
                <w:w w:val="105"/>
                <w:sz w:val="24"/>
              </w:rPr>
              <w:t>DIRCM</w:t>
            </w:r>
          </w:p>
        </w:tc>
        <w:tc>
          <w:tcPr>
            <w:tcW w:w="6494" w:type="dxa"/>
            <w:shd w:val="clear" w:color="auto" w:fill="auto"/>
            <w:tcMar>
              <w:top w:w="29" w:type="dxa"/>
              <w:left w:w="86" w:type="dxa"/>
              <w:bottom w:w="29" w:type="dxa"/>
              <w:right w:w="86" w:type="dxa"/>
            </w:tcMar>
            <w:vAlign w:val="center"/>
          </w:tcPr>
          <w:p w14:paraId="75152A06" w14:textId="77777777" w:rsidR="005D29CD" w:rsidRPr="00970EC1" w:rsidRDefault="005D29CD" w:rsidP="00CF6A99">
            <w:pPr>
              <w:pStyle w:val="TableTextLeft"/>
              <w:ind w:right="-999"/>
              <w:rPr>
                <w:rFonts w:asciiTheme="majorBidi" w:hAnsiTheme="majorBidi" w:cstheme="majorBidi"/>
                <w:iCs/>
                <w:spacing w:val="-2"/>
                <w:w w:val="105"/>
                <w:sz w:val="24"/>
              </w:rPr>
            </w:pPr>
            <w:r w:rsidRPr="00970EC1">
              <w:rPr>
                <w:rFonts w:asciiTheme="majorBidi" w:hAnsiTheme="majorBidi" w:cstheme="majorBidi"/>
                <w:iCs/>
                <w:spacing w:val="-2"/>
                <w:w w:val="105"/>
                <w:sz w:val="24"/>
              </w:rPr>
              <w:t>Directional Infrared Countermeasures</w:t>
            </w:r>
          </w:p>
        </w:tc>
      </w:tr>
      <w:tr w:rsidR="00970EC1" w:rsidRPr="00970EC1" w14:paraId="08C973CA" w14:textId="77777777" w:rsidTr="00CF6A99">
        <w:trPr>
          <w:jc w:val="center"/>
        </w:trPr>
        <w:tc>
          <w:tcPr>
            <w:tcW w:w="1621" w:type="dxa"/>
            <w:shd w:val="clear" w:color="auto" w:fill="auto"/>
            <w:tcMar>
              <w:top w:w="29" w:type="dxa"/>
              <w:left w:w="86" w:type="dxa"/>
              <w:bottom w:w="29" w:type="dxa"/>
              <w:right w:w="86" w:type="dxa"/>
            </w:tcMar>
            <w:vAlign w:val="center"/>
          </w:tcPr>
          <w:p w14:paraId="60D84159" w14:textId="77777777" w:rsidR="005D29CD" w:rsidRPr="00970EC1" w:rsidRDefault="005D29CD" w:rsidP="00CF6A99">
            <w:pPr>
              <w:pStyle w:val="TableTextLeft"/>
              <w:ind w:right="-999"/>
              <w:rPr>
                <w:rFonts w:asciiTheme="majorBidi" w:hAnsiTheme="majorBidi" w:cstheme="majorBidi"/>
                <w:iCs/>
                <w:spacing w:val="-2"/>
                <w:w w:val="105"/>
                <w:sz w:val="24"/>
              </w:rPr>
            </w:pPr>
            <w:r w:rsidRPr="00970EC1">
              <w:rPr>
                <w:rFonts w:asciiTheme="majorBidi" w:hAnsiTheme="majorBidi" w:cstheme="majorBidi"/>
                <w:iCs/>
                <w:spacing w:val="-2"/>
                <w:w w:val="105"/>
                <w:sz w:val="24"/>
              </w:rPr>
              <w:t>ELU</w:t>
            </w:r>
          </w:p>
        </w:tc>
        <w:tc>
          <w:tcPr>
            <w:tcW w:w="6494" w:type="dxa"/>
            <w:shd w:val="clear" w:color="auto" w:fill="auto"/>
            <w:tcMar>
              <w:top w:w="29" w:type="dxa"/>
              <w:left w:w="86" w:type="dxa"/>
              <w:bottom w:w="29" w:type="dxa"/>
              <w:right w:w="86" w:type="dxa"/>
            </w:tcMar>
            <w:vAlign w:val="center"/>
          </w:tcPr>
          <w:p w14:paraId="634FD5C9" w14:textId="77777777" w:rsidR="005D29CD" w:rsidRPr="00970EC1" w:rsidRDefault="005D29CD" w:rsidP="00CF6A99">
            <w:pPr>
              <w:pStyle w:val="TableTextLeft"/>
              <w:ind w:right="-999"/>
              <w:rPr>
                <w:rFonts w:asciiTheme="majorBidi" w:hAnsiTheme="majorBidi" w:cstheme="majorBidi"/>
                <w:iCs/>
                <w:spacing w:val="-2"/>
                <w:w w:val="105"/>
                <w:sz w:val="24"/>
              </w:rPr>
            </w:pPr>
            <w:r w:rsidRPr="00970EC1">
              <w:rPr>
                <w:rFonts w:asciiTheme="majorBidi" w:hAnsiTheme="majorBidi" w:cstheme="majorBidi"/>
                <w:iCs/>
                <w:spacing w:val="-2"/>
                <w:w w:val="105"/>
                <w:sz w:val="24"/>
              </w:rPr>
              <w:t>Electronic Control Unit</w:t>
            </w:r>
          </w:p>
        </w:tc>
      </w:tr>
      <w:tr w:rsidR="00970EC1" w:rsidRPr="00970EC1" w14:paraId="25C8430E" w14:textId="77777777" w:rsidTr="00CF6A99">
        <w:trPr>
          <w:jc w:val="center"/>
        </w:trPr>
        <w:tc>
          <w:tcPr>
            <w:tcW w:w="1621" w:type="dxa"/>
            <w:shd w:val="clear" w:color="auto" w:fill="auto"/>
            <w:tcMar>
              <w:top w:w="29" w:type="dxa"/>
              <w:left w:w="86" w:type="dxa"/>
              <w:bottom w:w="29" w:type="dxa"/>
              <w:right w:w="86" w:type="dxa"/>
            </w:tcMar>
            <w:vAlign w:val="center"/>
          </w:tcPr>
          <w:p w14:paraId="336BB1D9" w14:textId="77777777" w:rsidR="005D29CD" w:rsidRPr="00970EC1" w:rsidRDefault="005D29CD" w:rsidP="00CF6A99">
            <w:pPr>
              <w:pStyle w:val="TableTextLeft"/>
              <w:ind w:right="-999"/>
              <w:rPr>
                <w:rFonts w:asciiTheme="majorBidi" w:hAnsiTheme="majorBidi" w:cstheme="majorBidi"/>
                <w:iCs/>
                <w:spacing w:val="-2"/>
                <w:w w:val="105"/>
                <w:sz w:val="24"/>
              </w:rPr>
            </w:pPr>
            <w:r w:rsidRPr="00970EC1">
              <w:rPr>
                <w:rFonts w:asciiTheme="majorBidi" w:hAnsiTheme="majorBidi" w:cstheme="majorBidi"/>
                <w:iCs/>
                <w:spacing w:val="-2"/>
                <w:w w:val="105"/>
                <w:sz w:val="24"/>
              </w:rPr>
              <w:t>ETA</w:t>
            </w:r>
          </w:p>
        </w:tc>
        <w:tc>
          <w:tcPr>
            <w:tcW w:w="6494" w:type="dxa"/>
            <w:shd w:val="clear" w:color="auto" w:fill="auto"/>
            <w:tcMar>
              <w:top w:w="29" w:type="dxa"/>
              <w:left w:w="86" w:type="dxa"/>
              <w:bottom w:w="29" w:type="dxa"/>
              <w:right w:w="86" w:type="dxa"/>
            </w:tcMar>
            <w:vAlign w:val="center"/>
          </w:tcPr>
          <w:p w14:paraId="4592A4C7" w14:textId="77777777" w:rsidR="005D29CD" w:rsidRPr="00970EC1" w:rsidRDefault="005D29CD" w:rsidP="00CF6A99">
            <w:pPr>
              <w:pStyle w:val="TableTextLeft"/>
              <w:ind w:right="-999"/>
              <w:rPr>
                <w:rFonts w:asciiTheme="majorBidi" w:hAnsiTheme="majorBidi" w:cstheme="majorBidi"/>
                <w:iCs/>
                <w:spacing w:val="-2"/>
                <w:w w:val="105"/>
                <w:sz w:val="24"/>
              </w:rPr>
            </w:pPr>
            <w:r w:rsidRPr="00970EC1">
              <w:rPr>
                <w:rFonts w:asciiTheme="majorBidi" w:hAnsiTheme="majorBidi" w:cstheme="majorBidi"/>
                <w:iCs/>
                <w:spacing w:val="-2"/>
                <w:w w:val="105"/>
                <w:sz w:val="24"/>
              </w:rPr>
              <w:t>Estimated Time of Arrival</w:t>
            </w:r>
          </w:p>
        </w:tc>
      </w:tr>
      <w:tr w:rsidR="00970EC1" w:rsidRPr="00970EC1" w14:paraId="79D7442B" w14:textId="77777777" w:rsidTr="00CF6A99">
        <w:trPr>
          <w:jc w:val="center"/>
        </w:trPr>
        <w:tc>
          <w:tcPr>
            <w:tcW w:w="1621" w:type="dxa"/>
            <w:shd w:val="clear" w:color="auto" w:fill="auto"/>
            <w:tcMar>
              <w:top w:w="29" w:type="dxa"/>
              <w:left w:w="86" w:type="dxa"/>
              <w:bottom w:w="29" w:type="dxa"/>
              <w:right w:w="86" w:type="dxa"/>
            </w:tcMar>
            <w:vAlign w:val="center"/>
          </w:tcPr>
          <w:p w14:paraId="0EC144FC" w14:textId="77777777" w:rsidR="005D29CD" w:rsidRPr="00970EC1" w:rsidRDefault="005D29CD" w:rsidP="00CF6A99">
            <w:pPr>
              <w:pStyle w:val="TableTextLeft"/>
              <w:ind w:right="-999"/>
              <w:rPr>
                <w:rFonts w:asciiTheme="majorBidi" w:hAnsiTheme="majorBidi" w:cstheme="majorBidi"/>
                <w:iCs/>
                <w:spacing w:val="-2"/>
                <w:w w:val="105"/>
                <w:sz w:val="24"/>
              </w:rPr>
            </w:pPr>
            <w:r w:rsidRPr="00970EC1">
              <w:rPr>
                <w:rFonts w:asciiTheme="majorBidi" w:hAnsiTheme="majorBidi" w:cstheme="majorBidi"/>
                <w:iCs/>
                <w:spacing w:val="-2"/>
                <w:w w:val="105"/>
                <w:sz w:val="24"/>
              </w:rPr>
              <w:t>ETH</w:t>
            </w:r>
          </w:p>
        </w:tc>
        <w:tc>
          <w:tcPr>
            <w:tcW w:w="6494" w:type="dxa"/>
            <w:shd w:val="clear" w:color="auto" w:fill="auto"/>
            <w:tcMar>
              <w:top w:w="29" w:type="dxa"/>
              <w:left w:w="86" w:type="dxa"/>
              <w:bottom w:w="29" w:type="dxa"/>
              <w:right w:w="86" w:type="dxa"/>
            </w:tcMar>
            <w:vAlign w:val="center"/>
          </w:tcPr>
          <w:p w14:paraId="2780234F" w14:textId="77777777" w:rsidR="005D29CD" w:rsidRPr="00970EC1" w:rsidRDefault="005D29CD" w:rsidP="00CF6A99">
            <w:pPr>
              <w:pStyle w:val="TableTextLeft"/>
              <w:ind w:right="-999"/>
              <w:rPr>
                <w:rFonts w:asciiTheme="majorBidi" w:hAnsiTheme="majorBidi" w:cstheme="majorBidi"/>
                <w:iCs/>
                <w:spacing w:val="-2"/>
                <w:w w:val="105"/>
                <w:sz w:val="24"/>
              </w:rPr>
            </w:pPr>
            <w:r w:rsidRPr="00970EC1">
              <w:rPr>
                <w:rFonts w:asciiTheme="majorBidi" w:hAnsiTheme="majorBidi" w:cstheme="majorBidi"/>
                <w:iCs/>
                <w:spacing w:val="-2"/>
                <w:w w:val="105"/>
                <w:sz w:val="24"/>
              </w:rPr>
              <w:t>Ethernet</w:t>
            </w:r>
          </w:p>
        </w:tc>
      </w:tr>
      <w:tr w:rsidR="00970EC1" w:rsidRPr="00970EC1" w14:paraId="3A55F155" w14:textId="77777777" w:rsidTr="002E0026">
        <w:trPr>
          <w:jc w:val="center"/>
        </w:trPr>
        <w:tc>
          <w:tcPr>
            <w:tcW w:w="1621" w:type="dxa"/>
            <w:shd w:val="clear" w:color="auto" w:fill="auto"/>
            <w:tcMar>
              <w:top w:w="29" w:type="dxa"/>
              <w:left w:w="86" w:type="dxa"/>
              <w:bottom w:w="29" w:type="dxa"/>
              <w:right w:w="86" w:type="dxa"/>
            </w:tcMar>
          </w:tcPr>
          <w:p w14:paraId="525F27D8" w14:textId="77777777" w:rsidR="005D29CD" w:rsidRPr="00970EC1" w:rsidRDefault="005D29CD" w:rsidP="005D29CD">
            <w:pPr>
              <w:pStyle w:val="TableTextLeft"/>
              <w:ind w:right="-999"/>
              <w:rPr>
                <w:rFonts w:asciiTheme="majorBidi" w:hAnsiTheme="majorBidi" w:cstheme="majorBidi"/>
                <w:iCs/>
                <w:spacing w:val="-2"/>
                <w:w w:val="105"/>
                <w:sz w:val="24"/>
              </w:rPr>
            </w:pPr>
            <w:r w:rsidRPr="00970EC1">
              <w:rPr>
                <w:rFonts w:asciiTheme="majorBidi" w:hAnsiTheme="majorBidi" w:cstheme="majorBidi"/>
                <w:iCs/>
                <w:spacing w:val="-2"/>
                <w:w w:val="105"/>
                <w:sz w:val="24"/>
              </w:rPr>
              <w:t xml:space="preserve">FMC </w:t>
            </w:r>
          </w:p>
        </w:tc>
        <w:tc>
          <w:tcPr>
            <w:tcW w:w="6494" w:type="dxa"/>
            <w:shd w:val="clear" w:color="auto" w:fill="auto"/>
            <w:tcMar>
              <w:top w:w="29" w:type="dxa"/>
              <w:left w:w="86" w:type="dxa"/>
              <w:bottom w:w="29" w:type="dxa"/>
              <w:right w:w="86" w:type="dxa"/>
            </w:tcMar>
          </w:tcPr>
          <w:p w14:paraId="27887DFC" w14:textId="77777777" w:rsidR="005D29CD" w:rsidRPr="00970EC1" w:rsidRDefault="005D29CD" w:rsidP="005D29CD">
            <w:pPr>
              <w:pStyle w:val="TableTextLeft"/>
              <w:ind w:right="-999"/>
              <w:rPr>
                <w:rFonts w:asciiTheme="majorBidi" w:hAnsiTheme="majorBidi" w:cstheme="majorBidi"/>
                <w:iCs/>
                <w:spacing w:val="-2"/>
                <w:w w:val="105"/>
                <w:sz w:val="24"/>
              </w:rPr>
            </w:pPr>
            <w:r w:rsidRPr="00970EC1">
              <w:rPr>
                <w:rFonts w:asciiTheme="majorBidi" w:hAnsiTheme="majorBidi" w:cstheme="majorBidi"/>
                <w:iCs/>
                <w:spacing w:val="-2"/>
                <w:w w:val="105"/>
                <w:sz w:val="24"/>
              </w:rPr>
              <w:t>Flight Management Computer</w:t>
            </w:r>
          </w:p>
        </w:tc>
      </w:tr>
      <w:tr w:rsidR="00970EC1" w:rsidRPr="00970EC1" w14:paraId="77ADAA8E" w14:textId="77777777" w:rsidTr="00CF6A99">
        <w:trPr>
          <w:jc w:val="center"/>
        </w:trPr>
        <w:tc>
          <w:tcPr>
            <w:tcW w:w="1621" w:type="dxa"/>
            <w:shd w:val="clear" w:color="auto" w:fill="auto"/>
            <w:tcMar>
              <w:top w:w="29" w:type="dxa"/>
              <w:left w:w="86" w:type="dxa"/>
              <w:bottom w:w="29" w:type="dxa"/>
              <w:right w:w="86" w:type="dxa"/>
            </w:tcMar>
            <w:vAlign w:val="center"/>
          </w:tcPr>
          <w:p w14:paraId="0E1819FB" w14:textId="77777777" w:rsidR="005D29CD" w:rsidRPr="00970EC1" w:rsidRDefault="005D29CD" w:rsidP="00CF6A99">
            <w:pPr>
              <w:pStyle w:val="TableTextLeft"/>
              <w:ind w:right="-999"/>
              <w:rPr>
                <w:rFonts w:asciiTheme="majorBidi" w:hAnsiTheme="majorBidi" w:cstheme="majorBidi"/>
                <w:iCs/>
                <w:spacing w:val="-2"/>
                <w:w w:val="105"/>
                <w:sz w:val="24"/>
              </w:rPr>
            </w:pPr>
            <w:r w:rsidRPr="00970EC1">
              <w:rPr>
                <w:rFonts w:asciiTheme="majorBidi" w:hAnsiTheme="majorBidi" w:cstheme="majorBidi"/>
                <w:iCs/>
                <w:spacing w:val="-2"/>
                <w:w w:val="105"/>
                <w:sz w:val="24"/>
              </w:rPr>
              <w:t>FPIL</w:t>
            </w:r>
          </w:p>
        </w:tc>
        <w:tc>
          <w:tcPr>
            <w:tcW w:w="6494" w:type="dxa"/>
            <w:shd w:val="clear" w:color="auto" w:fill="auto"/>
            <w:tcMar>
              <w:top w:w="29" w:type="dxa"/>
              <w:left w:w="86" w:type="dxa"/>
              <w:bottom w:w="29" w:type="dxa"/>
              <w:right w:w="86" w:type="dxa"/>
            </w:tcMar>
            <w:vAlign w:val="center"/>
          </w:tcPr>
          <w:p w14:paraId="4DA96C54" w14:textId="77777777" w:rsidR="005D29CD" w:rsidRPr="00970EC1" w:rsidRDefault="005D29CD" w:rsidP="00CF6A99">
            <w:pPr>
              <w:pStyle w:val="TableTextLeft"/>
              <w:ind w:right="-999"/>
              <w:rPr>
                <w:rFonts w:asciiTheme="majorBidi" w:hAnsiTheme="majorBidi" w:cstheme="majorBidi"/>
                <w:iCs/>
                <w:spacing w:val="-2"/>
                <w:w w:val="105"/>
                <w:sz w:val="24"/>
              </w:rPr>
            </w:pPr>
            <w:r w:rsidRPr="00970EC1">
              <w:rPr>
                <w:rFonts w:asciiTheme="majorBidi" w:hAnsiTheme="majorBidi" w:cstheme="majorBidi"/>
                <w:iCs/>
                <w:spacing w:val="-2"/>
                <w:w w:val="105"/>
                <w:sz w:val="24"/>
              </w:rPr>
              <w:t>Front Panel Indicator light</w:t>
            </w:r>
          </w:p>
        </w:tc>
      </w:tr>
      <w:tr w:rsidR="00970EC1" w:rsidRPr="00970EC1" w14:paraId="5F17EC40" w14:textId="77777777" w:rsidTr="00CF6A99">
        <w:trPr>
          <w:jc w:val="center"/>
        </w:trPr>
        <w:tc>
          <w:tcPr>
            <w:tcW w:w="1621" w:type="dxa"/>
            <w:shd w:val="clear" w:color="auto" w:fill="auto"/>
            <w:tcMar>
              <w:top w:w="29" w:type="dxa"/>
              <w:left w:w="86" w:type="dxa"/>
              <w:bottom w:w="29" w:type="dxa"/>
              <w:right w:w="86" w:type="dxa"/>
            </w:tcMar>
            <w:vAlign w:val="center"/>
          </w:tcPr>
          <w:p w14:paraId="5C74F3D5" w14:textId="77777777" w:rsidR="005D29CD" w:rsidRPr="00970EC1" w:rsidRDefault="005D29CD" w:rsidP="00CF6A99">
            <w:pPr>
              <w:pStyle w:val="TableTextLeft"/>
              <w:ind w:right="-999"/>
              <w:rPr>
                <w:rFonts w:asciiTheme="majorBidi" w:hAnsiTheme="majorBidi" w:cstheme="majorBidi"/>
                <w:iCs/>
                <w:spacing w:val="-2"/>
                <w:w w:val="105"/>
                <w:sz w:val="24"/>
              </w:rPr>
            </w:pPr>
            <w:r w:rsidRPr="00970EC1">
              <w:rPr>
                <w:rFonts w:asciiTheme="majorBidi" w:hAnsiTheme="majorBidi" w:cstheme="majorBidi"/>
                <w:iCs/>
                <w:spacing w:val="-2"/>
                <w:w w:val="105"/>
                <w:sz w:val="24"/>
              </w:rPr>
              <w:t>GND</w:t>
            </w:r>
          </w:p>
        </w:tc>
        <w:tc>
          <w:tcPr>
            <w:tcW w:w="6494" w:type="dxa"/>
            <w:shd w:val="clear" w:color="auto" w:fill="auto"/>
            <w:tcMar>
              <w:top w:w="29" w:type="dxa"/>
              <w:left w:w="86" w:type="dxa"/>
              <w:bottom w:w="29" w:type="dxa"/>
              <w:right w:w="86" w:type="dxa"/>
            </w:tcMar>
            <w:vAlign w:val="center"/>
          </w:tcPr>
          <w:p w14:paraId="0DBB221A" w14:textId="77777777" w:rsidR="005D29CD" w:rsidRPr="00970EC1" w:rsidRDefault="005D29CD" w:rsidP="00CF6A99">
            <w:pPr>
              <w:pStyle w:val="TableTextLeft"/>
              <w:ind w:right="-999"/>
              <w:rPr>
                <w:rFonts w:asciiTheme="majorBidi" w:hAnsiTheme="majorBidi" w:cstheme="majorBidi"/>
                <w:iCs/>
                <w:spacing w:val="-2"/>
                <w:w w:val="105"/>
                <w:sz w:val="24"/>
              </w:rPr>
            </w:pPr>
            <w:r w:rsidRPr="00970EC1">
              <w:rPr>
                <w:rFonts w:asciiTheme="majorBidi" w:hAnsiTheme="majorBidi" w:cstheme="majorBidi"/>
                <w:iCs/>
                <w:spacing w:val="-2"/>
                <w:w w:val="105"/>
                <w:sz w:val="24"/>
              </w:rPr>
              <w:t>Ground</w:t>
            </w:r>
          </w:p>
        </w:tc>
      </w:tr>
      <w:tr w:rsidR="00970EC1" w:rsidRPr="00970EC1" w14:paraId="0A69782B" w14:textId="77777777" w:rsidTr="00CF6A99">
        <w:trPr>
          <w:jc w:val="center"/>
        </w:trPr>
        <w:tc>
          <w:tcPr>
            <w:tcW w:w="1621" w:type="dxa"/>
            <w:shd w:val="clear" w:color="auto" w:fill="auto"/>
            <w:tcMar>
              <w:top w:w="29" w:type="dxa"/>
              <w:left w:w="86" w:type="dxa"/>
              <w:bottom w:w="29" w:type="dxa"/>
              <w:right w:w="86" w:type="dxa"/>
            </w:tcMar>
            <w:vAlign w:val="center"/>
          </w:tcPr>
          <w:p w14:paraId="33CF44EB" w14:textId="77777777" w:rsidR="005D29CD" w:rsidRPr="00970EC1" w:rsidRDefault="005D29CD" w:rsidP="00CF6A99">
            <w:pPr>
              <w:pStyle w:val="TableTextLeft"/>
              <w:ind w:right="-999"/>
              <w:rPr>
                <w:rFonts w:asciiTheme="majorBidi" w:hAnsiTheme="majorBidi" w:cstheme="majorBidi"/>
                <w:iCs/>
                <w:spacing w:val="-2"/>
                <w:w w:val="105"/>
                <w:sz w:val="24"/>
              </w:rPr>
            </w:pPr>
            <w:r w:rsidRPr="00970EC1">
              <w:rPr>
                <w:rFonts w:asciiTheme="majorBidi" w:hAnsiTheme="majorBidi" w:cstheme="majorBidi"/>
                <w:iCs/>
                <w:spacing w:val="-2"/>
                <w:w w:val="105"/>
                <w:sz w:val="24"/>
              </w:rPr>
              <w:t>GPS</w:t>
            </w:r>
          </w:p>
        </w:tc>
        <w:tc>
          <w:tcPr>
            <w:tcW w:w="6494" w:type="dxa"/>
            <w:shd w:val="clear" w:color="auto" w:fill="auto"/>
            <w:tcMar>
              <w:top w:w="29" w:type="dxa"/>
              <w:left w:w="86" w:type="dxa"/>
              <w:bottom w:w="29" w:type="dxa"/>
              <w:right w:w="86" w:type="dxa"/>
            </w:tcMar>
            <w:vAlign w:val="center"/>
          </w:tcPr>
          <w:p w14:paraId="3193B3E7" w14:textId="77777777" w:rsidR="005D29CD" w:rsidRPr="00970EC1" w:rsidRDefault="005D29CD" w:rsidP="00CF6A99">
            <w:pPr>
              <w:pStyle w:val="TableTextLeft"/>
              <w:ind w:right="-999"/>
              <w:rPr>
                <w:rFonts w:asciiTheme="majorBidi" w:hAnsiTheme="majorBidi" w:cstheme="majorBidi"/>
                <w:iCs/>
                <w:spacing w:val="-2"/>
                <w:w w:val="105"/>
                <w:sz w:val="24"/>
              </w:rPr>
            </w:pPr>
            <w:r w:rsidRPr="00970EC1">
              <w:rPr>
                <w:rFonts w:asciiTheme="majorBidi" w:hAnsiTheme="majorBidi" w:cstheme="majorBidi"/>
                <w:iCs/>
                <w:spacing w:val="-2"/>
                <w:w w:val="105"/>
                <w:sz w:val="24"/>
              </w:rPr>
              <w:t>Global Positioning Satellites</w:t>
            </w:r>
          </w:p>
        </w:tc>
      </w:tr>
      <w:tr w:rsidR="00970EC1" w:rsidRPr="00970EC1" w14:paraId="64EEB38B" w14:textId="77777777" w:rsidTr="00CF6A99">
        <w:trPr>
          <w:jc w:val="center"/>
        </w:trPr>
        <w:tc>
          <w:tcPr>
            <w:tcW w:w="1621" w:type="dxa"/>
            <w:shd w:val="clear" w:color="auto" w:fill="auto"/>
            <w:tcMar>
              <w:top w:w="29" w:type="dxa"/>
              <w:left w:w="86" w:type="dxa"/>
              <w:bottom w:w="29" w:type="dxa"/>
              <w:right w:w="86" w:type="dxa"/>
            </w:tcMar>
            <w:vAlign w:val="center"/>
          </w:tcPr>
          <w:p w14:paraId="0B33B588" w14:textId="77777777" w:rsidR="005D29CD" w:rsidRPr="00970EC1" w:rsidRDefault="005D29CD" w:rsidP="00CF6A99">
            <w:pPr>
              <w:pStyle w:val="TableTextLeft"/>
              <w:ind w:right="-999"/>
              <w:rPr>
                <w:rFonts w:asciiTheme="majorBidi" w:hAnsiTheme="majorBidi" w:cstheme="majorBidi"/>
                <w:iCs/>
                <w:spacing w:val="-2"/>
                <w:w w:val="105"/>
                <w:sz w:val="24"/>
              </w:rPr>
            </w:pPr>
            <w:r w:rsidRPr="00970EC1">
              <w:rPr>
                <w:rFonts w:asciiTheme="majorBidi" w:hAnsiTheme="majorBidi" w:cstheme="majorBidi"/>
                <w:iCs/>
                <w:spacing w:val="-2"/>
                <w:w w:val="105"/>
                <w:sz w:val="24"/>
              </w:rPr>
              <w:t>ICD</w:t>
            </w:r>
          </w:p>
        </w:tc>
        <w:tc>
          <w:tcPr>
            <w:tcW w:w="6494" w:type="dxa"/>
            <w:shd w:val="clear" w:color="auto" w:fill="auto"/>
            <w:tcMar>
              <w:top w:w="29" w:type="dxa"/>
              <w:left w:w="86" w:type="dxa"/>
              <w:bottom w:w="29" w:type="dxa"/>
              <w:right w:w="86" w:type="dxa"/>
            </w:tcMar>
            <w:vAlign w:val="center"/>
          </w:tcPr>
          <w:p w14:paraId="59C7E6D1" w14:textId="77777777" w:rsidR="005D29CD" w:rsidRPr="00970EC1" w:rsidRDefault="005D29CD" w:rsidP="00CF6A99">
            <w:pPr>
              <w:pStyle w:val="TableTextLeft"/>
              <w:ind w:right="-999"/>
              <w:rPr>
                <w:rFonts w:asciiTheme="majorBidi" w:hAnsiTheme="majorBidi" w:cstheme="majorBidi"/>
                <w:iCs/>
                <w:spacing w:val="-2"/>
                <w:w w:val="105"/>
                <w:sz w:val="24"/>
              </w:rPr>
            </w:pPr>
            <w:r w:rsidRPr="00970EC1">
              <w:rPr>
                <w:rFonts w:asciiTheme="majorBidi" w:hAnsiTheme="majorBidi" w:cstheme="majorBidi"/>
                <w:iCs/>
                <w:spacing w:val="-2"/>
                <w:w w:val="105"/>
                <w:sz w:val="24"/>
              </w:rPr>
              <w:t>Interface Control Document</w:t>
            </w:r>
          </w:p>
        </w:tc>
      </w:tr>
      <w:tr w:rsidR="00970EC1" w:rsidRPr="00970EC1" w14:paraId="0AC5FB9A" w14:textId="77777777" w:rsidTr="00CF6A99">
        <w:trPr>
          <w:jc w:val="center"/>
        </w:trPr>
        <w:tc>
          <w:tcPr>
            <w:tcW w:w="1621" w:type="dxa"/>
            <w:shd w:val="clear" w:color="auto" w:fill="auto"/>
            <w:tcMar>
              <w:top w:w="29" w:type="dxa"/>
              <w:left w:w="86" w:type="dxa"/>
              <w:bottom w:w="29" w:type="dxa"/>
              <w:right w:w="86" w:type="dxa"/>
            </w:tcMar>
            <w:vAlign w:val="center"/>
          </w:tcPr>
          <w:p w14:paraId="346AD09C" w14:textId="77777777" w:rsidR="005D29CD" w:rsidRPr="00970EC1" w:rsidRDefault="005D29CD" w:rsidP="00CF6A99">
            <w:pPr>
              <w:pStyle w:val="TableTextLeft"/>
              <w:ind w:right="-999"/>
              <w:rPr>
                <w:rFonts w:asciiTheme="majorBidi" w:hAnsiTheme="majorBidi" w:cstheme="majorBidi"/>
                <w:iCs/>
                <w:spacing w:val="-2"/>
                <w:w w:val="105"/>
                <w:sz w:val="24"/>
              </w:rPr>
            </w:pPr>
            <w:r w:rsidRPr="00970EC1">
              <w:rPr>
                <w:rFonts w:asciiTheme="majorBidi" w:hAnsiTheme="majorBidi" w:cstheme="majorBidi"/>
                <w:iCs/>
                <w:spacing w:val="-2"/>
                <w:w w:val="105"/>
                <w:sz w:val="24"/>
              </w:rPr>
              <w:t>INS</w:t>
            </w:r>
          </w:p>
        </w:tc>
        <w:tc>
          <w:tcPr>
            <w:tcW w:w="6494" w:type="dxa"/>
            <w:shd w:val="clear" w:color="auto" w:fill="auto"/>
            <w:tcMar>
              <w:top w:w="29" w:type="dxa"/>
              <w:left w:w="86" w:type="dxa"/>
              <w:bottom w:w="29" w:type="dxa"/>
              <w:right w:w="86" w:type="dxa"/>
            </w:tcMar>
            <w:vAlign w:val="center"/>
          </w:tcPr>
          <w:p w14:paraId="00D1C6D8" w14:textId="77777777" w:rsidR="005D29CD" w:rsidRPr="00970EC1" w:rsidRDefault="005D29CD" w:rsidP="00CF6A99">
            <w:pPr>
              <w:pStyle w:val="TableTextLeft"/>
              <w:ind w:right="-999"/>
              <w:rPr>
                <w:rFonts w:asciiTheme="majorBidi" w:hAnsiTheme="majorBidi" w:cstheme="majorBidi"/>
                <w:iCs/>
                <w:spacing w:val="-2"/>
                <w:w w:val="105"/>
                <w:sz w:val="24"/>
              </w:rPr>
            </w:pPr>
            <w:r w:rsidRPr="00970EC1">
              <w:rPr>
                <w:rFonts w:asciiTheme="majorBidi" w:hAnsiTheme="majorBidi" w:cstheme="majorBidi"/>
                <w:iCs/>
                <w:spacing w:val="-2"/>
                <w:w w:val="105"/>
                <w:sz w:val="24"/>
              </w:rPr>
              <w:t>Inertial Navigation System</w:t>
            </w:r>
          </w:p>
        </w:tc>
      </w:tr>
      <w:tr w:rsidR="00970EC1" w:rsidRPr="00970EC1" w14:paraId="4AE55BC0" w14:textId="77777777" w:rsidTr="00CF6A99">
        <w:trPr>
          <w:jc w:val="center"/>
        </w:trPr>
        <w:tc>
          <w:tcPr>
            <w:tcW w:w="1621" w:type="dxa"/>
            <w:shd w:val="clear" w:color="auto" w:fill="auto"/>
            <w:tcMar>
              <w:top w:w="29" w:type="dxa"/>
              <w:left w:w="86" w:type="dxa"/>
              <w:bottom w:w="29" w:type="dxa"/>
              <w:right w:w="86" w:type="dxa"/>
            </w:tcMar>
            <w:vAlign w:val="center"/>
          </w:tcPr>
          <w:p w14:paraId="68520016" w14:textId="77777777" w:rsidR="005D29CD" w:rsidRPr="00970EC1" w:rsidRDefault="005D29CD" w:rsidP="00CF6A99">
            <w:pPr>
              <w:pStyle w:val="TableTextLeft"/>
              <w:ind w:right="-999"/>
              <w:rPr>
                <w:rFonts w:asciiTheme="majorBidi" w:hAnsiTheme="majorBidi" w:cstheme="majorBidi"/>
                <w:iCs/>
                <w:spacing w:val="-2"/>
                <w:w w:val="105"/>
                <w:sz w:val="24"/>
              </w:rPr>
            </w:pPr>
            <w:r w:rsidRPr="00970EC1">
              <w:rPr>
                <w:rFonts w:asciiTheme="majorBidi" w:hAnsiTheme="majorBidi" w:cstheme="majorBidi"/>
                <w:iCs/>
                <w:spacing w:val="-2"/>
                <w:w w:val="105"/>
                <w:sz w:val="24"/>
              </w:rPr>
              <w:t>IR</w:t>
            </w:r>
          </w:p>
        </w:tc>
        <w:tc>
          <w:tcPr>
            <w:tcW w:w="6494" w:type="dxa"/>
            <w:shd w:val="clear" w:color="auto" w:fill="auto"/>
            <w:tcMar>
              <w:top w:w="29" w:type="dxa"/>
              <w:left w:w="86" w:type="dxa"/>
              <w:bottom w:w="29" w:type="dxa"/>
              <w:right w:w="86" w:type="dxa"/>
            </w:tcMar>
            <w:vAlign w:val="center"/>
          </w:tcPr>
          <w:p w14:paraId="2CDA39BA" w14:textId="77777777" w:rsidR="005D29CD" w:rsidRPr="00970EC1" w:rsidRDefault="005D29CD" w:rsidP="00CF6A99">
            <w:pPr>
              <w:pStyle w:val="TableTextLeft"/>
              <w:ind w:right="-999"/>
              <w:rPr>
                <w:rFonts w:asciiTheme="majorBidi" w:hAnsiTheme="majorBidi" w:cstheme="majorBidi"/>
                <w:iCs/>
                <w:spacing w:val="-2"/>
                <w:w w:val="105"/>
                <w:sz w:val="24"/>
              </w:rPr>
            </w:pPr>
            <w:r w:rsidRPr="00970EC1">
              <w:rPr>
                <w:rFonts w:asciiTheme="majorBidi" w:hAnsiTheme="majorBidi" w:cstheme="majorBidi"/>
                <w:iCs/>
                <w:spacing w:val="-2"/>
                <w:w w:val="105"/>
                <w:sz w:val="24"/>
              </w:rPr>
              <w:t>Infrared</w:t>
            </w:r>
          </w:p>
        </w:tc>
      </w:tr>
      <w:tr w:rsidR="00970EC1" w:rsidRPr="00970EC1" w14:paraId="423B692A" w14:textId="77777777" w:rsidTr="00CF6A99">
        <w:trPr>
          <w:jc w:val="center"/>
        </w:trPr>
        <w:tc>
          <w:tcPr>
            <w:tcW w:w="1621" w:type="dxa"/>
            <w:shd w:val="clear" w:color="auto" w:fill="auto"/>
            <w:tcMar>
              <w:top w:w="29" w:type="dxa"/>
              <w:left w:w="86" w:type="dxa"/>
              <w:bottom w:w="29" w:type="dxa"/>
              <w:right w:w="86" w:type="dxa"/>
            </w:tcMar>
            <w:vAlign w:val="center"/>
          </w:tcPr>
          <w:p w14:paraId="5BFDC404" w14:textId="77777777" w:rsidR="005D29CD" w:rsidRPr="00970EC1" w:rsidRDefault="005D29CD" w:rsidP="00CF6A99">
            <w:pPr>
              <w:pStyle w:val="TableTextLeft"/>
              <w:ind w:right="-999"/>
              <w:rPr>
                <w:rFonts w:asciiTheme="majorBidi" w:hAnsiTheme="majorBidi" w:cstheme="majorBidi"/>
                <w:iCs/>
                <w:spacing w:val="-2"/>
                <w:w w:val="105"/>
                <w:sz w:val="24"/>
              </w:rPr>
            </w:pPr>
            <w:r w:rsidRPr="00970EC1">
              <w:rPr>
                <w:rFonts w:asciiTheme="majorBidi" w:hAnsiTheme="majorBidi" w:cstheme="majorBidi"/>
                <w:iCs/>
                <w:spacing w:val="-2"/>
                <w:w w:val="105"/>
                <w:sz w:val="24"/>
              </w:rPr>
              <w:t>JT</w:t>
            </w:r>
          </w:p>
        </w:tc>
        <w:tc>
          <w:tcPr>
            <w:tcW w:w="6494" w:type="dxa"/>
            <w:shd w:val="clear" w:color="auto" w:fill="auto"/>
            <w:tcMar>
              <w:top w:w="29" w:type="dxa"/>
              <w:left w:w="86" w:type="dxa"/>
              <w:bottom w:w="29" w:type="dxa"/>
              <w:right w:w="86" w:type="dxa"/>
            </w:tcMar>
            <w:vAlign w:val="center"/>
          </w:tcPr>
          <w:p w14:paraId="3155C38B" w14:textId="77777777" w:rsidR="005D29CD" w:rsidRPr="00970EC1" w:rsidRDefault="005D29CD" w:rsidP="00CF6A99">
            <w:pPr>
              <w:pStyle w:val="TableTextLeft"/>
              <w:ind w:right="-999"/>
              <w:rPr>
                <w:rFonts w:asciiTheme="majorBidi" w:hAnsiTheme="majorBidi" w:cstheme="majorBidi"/>
                <w:iCs/>
                <w:spacing w:val="-2"/>
                <w:w w:val="105"/>
                <w:sz w:val="24"/>
              </w:rPr>
            </w:pPr>
            <w:r w:rsidRPr="00970EC1">
              <w:rPr>
                <w:rFonts w:asciiTheme="majorBidi" w:hAnsiTheme="majorBidi" w:cstheme="majorBidi"/>
                <w:iCs/>
                <w:spacing w:val="-2"/>
                <w:w w:val="105"/>
                <w:sz w:val="24"/>
              </w:rPr>
              <w:t xml:space="preserve">Jamming Turret  </w:t>
            </w:r>
          </w:p>
        </w:tc>
      </w:tr>
      <w:tr w:rsidR="00970EC1" w:rsidRPr="00970EC1" w14:paraId="374E3A1E" w14:textId="77777777" w:rsidTr="00CF6A99">
        <w:trPr>
          <w:jc w:val="center"/>
        </w:trPr>
        <w:tc>
          <w:tcPr>
            <w:tcW w:w="1621" w:type="dxa"/>
            <w:shd w:val="clear" w:color="auto" w:fill="auto"/>
            <w:tcMar>
              <w:top w:w="29" w:type="dxa"/>
              <w:left w:w="86" w:type="dxa"/>
              <w:bottom w:w="29" w:type="dxa"/>
              <w:right w:w="86" w:type="dxa"/>
            </w:tcMar>
            <w:vAlign w:val="center"/>
          </w:tcPr>
          <w:p w14:paraId="7C3E368A" w14:textId="77777777" w:rsidR="005D29CD" w:rsidRPr="00970EC1" w:rsidRDefault="005D29CD" w:rsidP="00CF6A99">
            <w:pPr>
              <w:pStyle w:val="TableTextLeft"/>
              <w:ind w:right="-999"/>
              <w:rPr>
                <w:rFonts w:asciiTheme="majorBidi" w:hAnsiTheme="majorBidi" w:cstheme="majorBidi"/>
                <w:iCs/>
                <w:spacing w:val="-2"/>
                <w:w w:val="105"/>
                <w:sz w:val="24"/>
              </w:rPr>
            </w:pPr>
            <w:r w:rsidRPr="00970EC1">
              <w:rPr>
                <w:rFonts w:asciiTheme="majorBidi" w:hAnsiTheme="majorBidi" w:cstheme="majorBidi"/>
                <w:iCs/>
                <w:spacing w:val="-2"/>
                <w:w w:val="105"/>
                <w:sz w:val="24"/>
              </w:rPr>
              <w:t>LGU</w:t>
            </w:r>
          </w:p>
        </w:tc>
        <w:tc>
          <w:tcPr>
            <w:tcW w:w="6494" w:type="dxa"/>
            <w:shd w:val="clear" w:color="auto" w:fill="auto"/>
            <w:tcMar>
              <w:top w:w="29" w:type="dxa"/>
              <w:left w:w="86" w:type="dxa"/>
              <w:bottom w:w="29" w:type="dxa"/>
              <w:right w:w="86" w:type="dxa"/>
            </w:tcMar>
            <w:vAlign w:val="center"/>
          </w:tcPr>
          <w:p w14:paraId="79BF3481" w14:textId="77777777" w:rsidR="005D29CD" w:rsidRPr="00970EC1" w:rsidRDefault="005D29CD" w:rsidP="00CF6A99">
            <w:pPr>
              <w:pStyle w:val="TableTextLeft"/>
              <w:ind w:right="-999"/>
              <w:rPr>
                <w:rFonts w:asciiTheme="majorBidi" w:hAnsiTheme="majorBidi" w:cstheme="majorBidi"/>
                <w:iCs/>
                <w:spacing w:val="-2"/>
                <w:w w:val="105"/>
                <w:sz w:val="24"/>
              </w:rPr>
            </w:pPr>
            <w:r w:rsidRPr="00970EC1">
              <w:rPr>
                <w:rFonts w:asciiTheme="majorBidi" w:hAnsiTheme="majorBidi" w:cstheme="majorBidi"/>
                <w:iCs/>
                <w:spacing w:val="-2"/>
                <w:w w:val="105"/>
                <w:sz w:val="24"/>
              </w:rPr>
              <w:t>Laser Generator Unit</w:t>
            </w:r>
          </w:p>
        </w:tc>
      </w:tr>
      <w:tr w:rsidR="00970EC1" w:rsidRPr="00970EC1" w14:paraId="78BF6DA9" w14:textId="77777777" w:rsidTr="00CF6A99">
        <w:trPr>
          <w:jc w:val="center"/>
        </w:trPr>
        <w:tc>
          <w:tcPr>
            <w:tcW w:w="1621" w:type="dxa"/>
            <w:shd w:val="clear" w:color="auto" w:fill="auto"/>
            <w:tcMar>
              <w:top w:w="29" w:type="dxa"/>
              <w:left w:w="86" w:type="dxa"/>
              <w:bottom w:w="29" w:type="dxa"/>
              <w:right w:w="86" w:type="dxa"/>
            </w:tcMar>
            <w:vAlign w:val="center"/>
          </w:tcPr>
          <w:p w14:paraId="4F18511D" w14:textId="77777777" w:rsidR="005D29CD" w:rsidRPr="00970EC1" w:rsidRDefault="005D29CD" w:rsidP="00CF6A99">
            <w:pPr>
              <w:pStyle w:val="TableTextLeft"/>
              <w:ind w:right="-999"/>
              <w:rPr>
                <w:rFonts w:asciiTheme="majorBidi" w:hAnsiTheme="majorBidi" w:cstheme="majorBidi"/>
                <w:iCs/>
                <w:spacing w:val="-2"/>
                <w:w w:val="105"/>
                <w:sz w:val="24"/>
              </w:rPr>
            </w:pPr>
            <w:r w:rsidRPr="00970EC1">
              <w:rPr>
                <w:rFonts w:asciiTheme="majorBidi" w:hAnsiTheme="majorBidi" w:cstheme="majorBidi"/>
                <w:iCs/>
                <w:spacing w:val="-2"/>
                <w:w w:val="105"/>
                <w:sz w:val="24"/>
              </w:rPr>
              <w:t>LHU</w:t>
            </w:r>
          </w:p>
        </w:tc>
        <w:tc>
          <w:tcPr>
            <w:tcW w:w="6494" w:type="dxa"/>
            <w:shd w:val="clear" w:color="auto" w:fill="auto"/>
            <w:tcMar>
              <w:top w:w="29" w:type="dxa"/>
              <w:left w:w="86" w:type="dxa"/>
              <w:bottom w:w="29" w:type="dxa"/>
              <w:right w:w="86" w:type="dxa"/>
            </w:tcMar>
            <w:vAlign w:val="center"/>
          </w:tcPr>
          <w:p w14:paraId="72EC928F" w14:textId="77777777" w:rsidR="005D29CD" w:rsidRPr="00970EC1" w:rsidRDefault="005D29CD" w:rsidP="00CF6A99">
            <w:pPr>
              <w:pStyle w:val="TableTextLeft"/>
              <w:ind w:right="-999"/>
              <w:rPr>
                <w:rFonts w:asciiTheme="majorBidi" w:hAnsiTheme="majorBidi" w:cstheme="majorBidi"/>
                <w:iCs/>
                <w:spacing w:val="-2"/>
                <w:w w:val="105"/>
                <w:sz w:val="24"/>
              </w:rPr>
            </w:pPr>
            <w:r w:rsidRPr="00970EC1">
              <w:rPr>
                <w:rFonts w:asciiTheme="majorBidi" w:hAnsiTheme="majorBidi" w:cstheme="majorBidi"/>
                <w:iCs/>
                <w:spacing w:val="-2"/>
                <w:w w:val="105"/>
                <w:sz w:val="24"/>
              </w:rPr>
              <w:t xml:space="preserve">Laser Head Unit </w:t>
            </w:r>
          </w:p>
        </w:tc>
      </w:tr>
      <w:tr w:rsidR="00970EC1" w:rsidRPr="00970EC1" w14:paraId="447B79BC" w14:textId="77777777" w:rsidTr="002E0026">
        <w:trPr>
          <w:jc w:val="center"/>
        </w:trPr>
        <w:tc>
          <w:tcPr>
            <w:tcW w:w="1621" w:type="dxa"/>
            <w:shd w:val="clear" w:color="auto" w:fill="auto"/>
            <w:tcMar>
              <w:top w:w="29" w:type="dxa"/>
              <w:left w:w="86" w:type="dxa"/>
              <w:bottom w:w="29" w:type="dxa"/>
              <w:right w:w="86" w:type="dxa"/>
            </w:tcMar>
          </w:tcPr>
          <w:p w14:paraId="62DED405" w14:textId="77777777" w:rsidR="005D29CD" w:rsidRPr="00970EC1" w:rsidRDefault="005D29CD" w:rsidP="005D29CD">
            <w:pPr>
              <w:pStyle w:val="TableTextLeft"/>
              <w:ind w:right="-999"/>
              <w:rPr>
                <w:rFonts w:asciiTheme="majorBidi" w:hAnsiTheme="majorBidi" w:cstheme="majorBidi"/>
                <w:iCs/>
                <w:spacing w:val="-2"/>
                <w:w w:val="105"/>
                <w:sz w:val="24"/>
              </w:rPr>
            </w:pPr>
            <w:r w:rsidRPr="00970EC1">
              <w:rPr>
                <w:rFonts w:asciiTheme="majorBidi" w:hAnsiTheme="majorBidi" w:cstheme="majorBidi"/>
                <w:iCs/>
                <w:spacing w:val="-2"/>
                <w:w w:val="105"/>
                <w:sz w:val="24"/>
              </w:rPr>
              <w:t xml:space="preserve">LRRA </w:t>
            </w:r>
          </w:p>
        </w:tc>
        <w:tc>
          <w:tcPr>
            <w:tcW w:w="6494" w:type="dxa"/>
            <w:shd w:val="clear" w:color="auto" w:fill="auto"/>
            <w:tcMar>
              <w:top w:w="29" w:type="dxa"/>
              <w:left w:w="86" w:type="dxa"/>
              <w:bottom w:w="29" w:type="dxa"/>
              <w:right w:w="86" w:type="dxa"/>
            </w:tcMar>
          </w:tcPr>
          <w:p w14:paraId="1978A5C0" w14:textId="77777777" w:rsidR="005D29CD" w:rsidRPr="00970EC1" w:rsidRDefault="005D29CD" w:rsidP="005D29CD">
            <w:pPr>
              <w:pStyle w:val="TableTextLeft"/>
              <w:ind w:right="-999"/>
              <w:rPr>
                <w:rFonts w:asciiTheme="majorBidi" w:hAnsiTheme="majorBidi" w:cstheme="majorBidi"/>
                <w:iCs/>
                <w:spacing w:val="-2"/>
                <w:w w:val="105"/>
                <w:sz w:val="24"/>
              </w:rPr>
            </w:pPr>
            <w:r w:rsidRPr="00970EC1">
              <w:rPr>
                <w:rFonts w:asciiTheme="majorBidi" w:hAnsiTheme="majorBidi" w:cstheme="majorBidi"/>
                <w:iCs/>
                <w:spacing w:val="-2"/>
                <w:w w:val="105"/>
                <w:sz w:val="24"/>
              </w:rPr>
              <w:t>Low Range Radar Altimeter</w:t>
            </w:r>
          </w:p>
        </w:tc>
      </w:tr>
      <w:tr w:rsidR="00970EC1" w:rsidRPr="00970EC1" w14:paraId="081678B6" w14:textId="77777777" w:rsidTr="00CF6A99">
        <w:trPr>
          <w:jc w:val="center"/>
        </w:trPr>
        <w:tc>
          <w:tcPr>
            <w:tcW w:w="1621" w:type="dxa"/>
            <w:shd w:val="clear" w:color="auto" w:fill="auto"/>
            <w:tcMar>
              <w:top w:w="29" w:type="dxa"/>
              <w:left w:w="86" w:type="dxa"/>
              <w:bottom w:w="29" w:type="dxa"/>
              <w:right w:w="86" w:type="dxa"/>
            </w:tcMar>
            <w:vAlign w:val="center"/>
          </w:tcPr>
          <w:p w14:paraId="4FFA09F9" w14:textId="77777777" w:rsidR="005D29CD" w:rsidRPr="00970EC1" w:rsidRDefault="005D29CD" w:rsidP="00CF6A99">
            <w:pPr>
              <w:pStyle w:val="TableTextLeft"/>
              <w:ind w:right="-999"/>
              <w:rPr>
                <w:rFonts w:asciiTheme="majorBidi" w:hAnsiTheme="majorBidi" w:cstheme="majorBidi"/>
                <w:iCs/>
                <w:spacing w:val="-2"/>
                <w:w w:val="105"/>
                <w:sz w:val="24"/>
              </w:rPr>
            </w:pPr>
            <w:r w:rsidRPr="00970EC1">
              <w:rPr>
                <w:rFonts w:asciiTheme="majorBidi" w:hAnsiTheme="majorBidi" w:cstheme="majorBidi"/>
                <w:iCs/>
                <w:spacing w:val="-2"/>
                <w:w w:val="105"/>
                <w:sz w:val="24"/>
              </w:rPr>
              <w:t>LRU</w:t>
            </w:r>
          </w:p>
        </w:tc>
        <w:tc>
          <w:tcPr>
            <w:tcW w:w="6494" w:type="dxa"/>
            <w:shd w:val="clear" w:color="auto" w:fill="auto"/>
            <w:tcMar>
              <w:top w:w="29" w:type="dxa"/>
              <w:left w:w="86" w:type="dxa"/>
              <w:bottom w:w="29" w:type="dxa"/>
              <w:right w:w="86" w:type="dxa"/>
            </w:tcMar>
            <w:vAlign w:val="center"/>
          </w:tcPr>
          <w:p w14:paraId="465D65C8" w14:textId="77777777" w:rsidR="005D29CD" w:rsidRPr="00970EC1" w:rsidRDefault="005D29CD" w:rsidP="00CF6A99">
            <w:pPr>
              <w:pStyle w:val="TableTextLeft"/>
              <w:ind w:right="-999"/>
              <w:rPr>
                <w:rFonts w:asciiTheme="majorBidi" w:hAnsiTheme="majorBidi" w:cstheme="majorBidi"/>
                <w:iCs/>
                <w:spacing w:val="-2"/>
                <w:w w:val="105"/>
                <w:sz w:val="24"/>
              </w:rPr>
            </w:pPr>
            <w:r w:rsidRPr="00970EC1">
              <w:rPr>
                <w:rFonts w:asciiTheme="majorBidi" w:hAnsiTheme="majorBidi" w:cstheme="majorBidi"/>
                <w:spacing w:val="-2"/>
                <w:w w:val="105"/>
                <w:sz w:val="24"/>
              </w:rPr>
              <w:t>Line Replaceable Unit</w:t>
            </w:r>
          </w:p>
        </w:tc>
      </w:tr>
      <w:tr w:rsidR="00970EC1" w:rsidRPr="00970EC1" w14:paraId="1018E7E3" w14:textId="77777777" w:rsidTr="00CF6A99">
        <w:trPr>
          <w:jc w:val="center"/>
        </w:trPr>
        <w:tc>
          <w:tcPr>
            <w:tcW w:w="1621" w:type="dxa"/>
            <w:shd w:val="clear" w:color="auto" w:fill="auto"/>
            <w:tcMar>
              <w:top w:w="29" w:type="dxa"/>
              <w:left w:w="86" w:type="dxa"/>
              <w:bottom w:w="29" w:type="dxa"/>
              <w:right w:w="86" w:type="dxa"/>
            </w:tcMar>
            <w:vAlign w:val="center"/>
          </w:tcPr>
          <w:p w14:paraId="6121836E" w14:textId="77777777" w:rsidR="005D29CD" w:rsidRPr="00970EC1" w:rsidRDefault="005D29CD" w:rsidP="00CF6A99">
            <w:pPr>
              <w:pStyle w:val="TableTextLeft"/>
              <w:ind w:right="-999"/>
              <w:rPr>
                <w:rFonts w:asciiTheme="majorBidi" w:hAnsiTheme="majorBidi" w:cstheme="majorBidi"/>
                <w:spacing w:val="-2"/>
                <w:w w:val="105"/>
                <w:sz w:val="24"/>
              </w:rPr>
            </w:pPr>
            <w:r w:rsidRPr="00970EC1">
              <w:rPr>
                <w:rFonts w:asciiTheme="majorBidi" w:hAnsiTheme="majorBidi" w:cstheme="majorBidi"/>
                <w:sz w:val="24"/>
              </w:rPr>
              <w:t>MJ-MUSIC</w:t>
            </w:r>
            <w:r w:rsidRPr="00970EC1">
              <w:rPr>
                <w:rFonts w:asciiTheme="majorBidi" w:hAnsiTheme="majorBidi" w:cstheme="majorBidi"/>
                <w:sz w:val="24"/>
                <w:vertAlign w:val="superscript"/>
              </w:rPr>
              <w:t>TM</w:t>
            </w:r>
          </w:p>
        </w:tc>
        <w:tc>
          <w:tcPr>
            <w:tcW w:w="6494" w:type="dxa"/>
            <w:shd w:val="clear" w:color="auto" w:fill="auto"/>
            <w:tcMar>
              <w:top w:w="29" w:type="dxa"/>
              <w:left w:w="86" w:type="dxa"/>
              <w:bottom w:w="29" w:type="dxa"/>
              <w:right w:w="86" w:type="dxa"/>
            </w:tcMar>
            <w:vAlign w:val="center"/>
          </w:tcPr>
          <w:p w14:paraId="5DBBFE55" w14:textId="77777777" w:rsidR="005D29CD" w:rsidRPr="00970EC1" w:rsidRDefault="005D29CD" w:rsidP="00CF6A99">
            <w:pPr>
              <w:pStyle w:val="TableTextLeft"/>
              <w:ind w:right="-999"/>
              <w:rPr>
                <w:rFonts w:asciiTheme="majorBidi" w:hAnsiTheme="majorBidi" w:cstheme="majorBidi"/>
                <w:spacing w:val="-2"/>
                <w:w w:val="105"/>
                <w:sz w:val="24"/>
              </w:rPr>
            </w:pPr>
            <w:r w:rsidRPr="00970EC1">
              <w:rPr>
                <w:rFonts w:asciiTheme="majorBidi" w:hAnsiTheme="majorBidi" w:cstheme="majorBidi"/>
                <w:spacing w:val="-2"/>
                <w:w w:val="105"/>
                <w:sz w:val="24"/>
              </w:rPr>
              <w:t>Multi Jet Spectral IR Countermeasure</w:t>
            </w:r>
          </w:p>
        </w:tc>
      </w:tr>
      <w:tr w:rsidR="00970EC1" w:rsidRPr="00970EC1" w14:paraId="0A2BF969" w14:textId="77777777" w:rsidTr="00CF6A99">
        <w:trPr>
          <w:jc w:val="center"/>
        </w:trPr>
        <w:tc>
          <w:tcPr>
            <w:tcW w:w="1621" w:type="dxa"/>
            <w:shd w:val="clear" w:color="auto" w:fill="auto"/>
            <w:tcMar>
              <w:top w:w="29" w:type="dxa"/>
              <w:left w:w="86" w:type="dxa"/>
              <w:bottom w:w="29" w:type="dxa"/>
              <w:right w:w="86" w:type="dxa"/>
            </w:tcMar>
            <w:vAlign w:val="center"/>
          </w:tcPr>
          <w:p w14:paraId="26849D3F" w14:textId="77777777" w:rsidR="005D29CD" w:rsidRPr="00970EC1" w:rsidRDefault="005D29CD" w:rsidP="00CF6A99">
            <w:pPr>
              <w:pStyle w:val="TableTextLeft"/>
              <w:ind w:right="-999"/>
              <w:rPr>
                <w:rFonts w:asciiTheme="majorBidi" w:hAnsiTheme="majorBidi" w:cstheme="majorBidi"/>
                <w:iCs/>
                <w:spacing w:val="-2"/>
                <w:w w:val="105"/>
                <w:sz w:val="24"/>
              </w:rPr>
            </w:pPr>
            <w:r w:rsidRPr="00970EC1">
              <w:rPr>
                <w:rFonts w:asciiTheme="majorBidi" w:hAnsiTheme="majorBidi" w:cstheme="majorBidi"/>
                <w:iCs/>
                <w:spacing w:val="-2"/>
                <w:w w:val="105"/>
                <w:sz w:val="24"/>
              </w:rPr>
              <w:lastRenderedPageBreak/>
              <w:t>MWS</w:t>
            </w:r>
          </w:p>
        </w:tc>
        <w:tc>
          <w:tcPr>
            <w:tcW w:w="6494" w:type="dxa"/>
            <w:shd w:val="clear" w:color="auto" w:fill="auto"/>
            <w:tcMar>
              <w:top w:w="29" w:type="dxa"/>
              <w:left w:w="86" w:type="dxa"/>
              <w:bottom w:w="29" w:type="dxa"/>
              <w:right w:w="86" w:type="dxa"/>
            </w:tcMar>
            <w:vAlign w:val="center"/>
          </w:tcPr>
          <w:p w14:paraId="4891530D" w14:textId="77777777" w:rsidR="005D29CD" w:rsidRPr="00970EC1" w:rsidRDefault="005D29CD" w:rsidP="00CF6A99">
            <w:pPr>
              <w:pStyle w:val="TableTextLeft"/>
              <w:ind w:right="-999"/>
              <w:rPr>
                <w:rFonts w:asciiTheme="majorBidi" w:hAnsiTheme="majorBidi" w:cstheme="majorBidi"/>
                <w:iCs/>
                <w:spacing w:val="-2"/>
                <w:w w:val="105"/>
                <w:sz w:val="24"/>
              </w:rPr>
            </w:pPr>
            <w:r w:rsidRPr="00970EC1">
              <w:rPr>
                <w:rFonts w:asciiTheme="majorBidi" w:hAnsiTheme="majorBidi" w:cstheme="majorBidi"/>
                <w:iCs/>
                <w:spacing w:val="-2"/>
                <w:w w:val="105"/>
                <w:sz w:val="24"/>
              </w:rPr>
              <w:t>Missile Warning System</w:t>
            </w:r>
          </w:p>
        </w:tc>
      </w:tr>
      <w:tr w:rsidR="00970EC1" w:rsidRPr="00970EC1" w14:paraId="6041ED3A" w14:textId="77777777" w:rsidTr="002E0026">
        <w:trPr>
          <w:jc w:val="center"/>
        </w:trPr>
        <w:tc>
          <w:tcPr>
            <w:tcW w:w="1621" w:type="dxa"/>
            <w:shd w:val="clear" w:color="auto" w:fill="auto"/>
            <w:tcMar>
              <w:top w:w="29" w:type="dxa"/>
              <w:left w:w="86" w:type="dxa"/>
              <w:bottom w:w="29" w:type="dxa"/>
              <w:right w:w="86" w:type="dxa"/>
            </w:tcMar>
          </w:tcPr>
          <w:p w14:paraId="540BE2E5" w14:textId="77777777" w:rsidR="005D29CD" w:rsidRPr="00970EC1" w:rsidRDefault="005D29CD" w:rsidP="005D29CD">
            <w:pPr>
              <w:pStyle w:val="TableTextLeft"/>
              <w:ind w:right="-999"/>
              <w:rPr>
                <w:rFonts w:asciiTheme="majorBidi" w:hAnsiTheme="majorBidi" w:cstheme="majorBidi"/>
                <w:iCs/>
                <w:spacing w:val="-2"/>
                <w:w w:val="105"/>
                <w:sz w:val="24"/>
              </w:rPr>
            </w:pPr>
            <w:r w:rsidRPr="00970EC1">
              <w:rPr>
                <w:rFonts w:asciiTheme="majorBidi" w:hAnsiTheme="majorBidi" w:cstheme="majorBidi"/>
                <w:iCs/>
                <w:spacing w:val="-2"/>
                <w:w w:val="105"/>
                <w:sz w:val="24"/>
              </w:rPr>
              <w:t xml:space="preserve">N/A </w:t>
            </w:r>
          </w:p>
        </w:tc>
        <w:tc>
          <w:tcPr>
            <w:tcW w:w="6494" w:type="dxa"/>
            <w:shd w:val="clear" w:color="auto" w:fill="auto"/>
            <w:tcMar>
              <w:top w:w="29" w:type="dxa"/>
              <w:left w:w="86" w:type="dxa"/>
              <w:bottom w:w="29" w:type="dxa"/>
              <w:right w:w="86" w:type="dxa"/>
            </w:tcMar>
          </w:tcPr>
          <w:p w14:paraId="670C5C68" w14:textId="77777777" w:rsidR="005D29CD" w:rsidRPr="00970EC1" w:rsidRDefault="005D29CD" w:rsidP="005D29CD">
            <w:pPr>
              <w:pStyle w:val="TableTextLeft"/>
              <w:ind w:right="-999"/>
              <w:rPr>
                <w:rFonts w:asciiTheme="majorBidi" w:hAnsiTheme="majorBidi" w:cstheme="majorBidi"/>
                <w:iCs/>
                <w:spacing w:val="-2"/>
                <w:w w:val="105"/>
                <w:sz w:val="24"/>
              </w:rPr>
            </w:pPr>
            <w:r w:rsidRPr="00970EC1">
              <w:rPr>
                <w:rFonts w:asciiTheme="majorBidi" w:hAnsiTheme="majorBidi" w:cstheme="majorBidi"/>
                <w:iCs/>
                <w:spacing w:val="-2"/>
                <w:w w:val="105"/>
                <w:sz w:val="24"/>
              </w:rPr>
              <w:t xml:space="preserve">Not Applicable </w:t>
            </w:r>
          </w:p>
        </w:tc>
      </w:tr>
      <w:tr w:rsidR="00970EC1" w:rsidRPr="00970EC1" w14:paraId="2A255D5B" w14:textId="77777777" w:rsidTr="00CF6A99">
        <w:trPr>
          <w:jc w:val="center"/>
        </w:trPr>
        <w:tc>
          <w:tcPr>
            <w:tcW w:w="1621" w:type="dxa"/>
            <w:shd w:val="clear" w:color="auto" w:fill="auto"/>
            <w:tcMar>
              <w:top w:w="29" w:type="dxa"/>
              <w:left w:w="86" w:type="dxa"/>
              <w:bottom w:w="29" w:type="dxa"/>
              <w:right w:w="86" w:type="dxa"/>
            </w:tcMar>
            <w:vAlign w:val="center"/>
          </w:tcPr>
          <w:p w14:paraId="5C36B60A" w14:textId="77777777" w:rsidR="005D29CD" w:rsidRPr="00970EC1" w:rsidRDefault="005D29CD" w:rsidP="00CF6A99">
            <w:pPr>
              <w:pStyle w:val="TableTextLeft"/>
              <w:ind w:right="-999"/>
              <w:rPr>
                <w:rFonts w:asciiTheme="majorBidi" w:hAnsiTheme="majorBidi" w:cstheme="majorBidi"/>
                <w:iCs/>
                <w:spacing w:val="-2"/>
                <w:w w:val="105"/>
                <w:sz w:val="24"/>
              </w:rPr>
            </w:pPr>
            <w:r w:rsidRPr="00970EC1">
              <w:rPr>
                <w:rFonts w:asciiTheme="majorBidi" w:hAnsiTheme="majorBidi" w:cstheme="majorBidi"/>
                <w:iCs/>
                <w:spacing w:val="-2"/>
                <w:w w:val="105"/>
                <w:sz w:val="24"/>
              </w:rPr>
              <w:t>NAV</w:t>
            </w:r>
          </w:p>
        </w:tc>
        <w:tc>
          <w:tcPr>
            <w:tcW w:w="6494" w:type="dxa"/>
            <w:shd w:val="clear" w:color="auto" w:fill="auto"/>
            <w:tcMar>
              <w:top w:w="29" w:type="dxa"/>
              <w:left w:w="86" w:type="dxa"/>
              <w:bottom w:w="29" w:type="dxa"/>
              <w:right w:w="86" w:type="dxa"/>
            </w:tcMar>
            <w:vAlign w:val="center"/>
          </w:tcPr>
          <w:p w14:paraId="39F29405" w14:textId="77777777" w:rsidR="005D29CD" w:rsidRPr="00970EC1" w:rsidRDefault="005D29CD" w:rsidP="00CF6A99">
            <w:pPr>
              <w:pStyle w:val="TableTextLeft"/>
              <w:ind w:right="-999"/>
              <w:rPr>
                <w:rFonts w:asciiTheme="majorBidi" w:hAnsiTheme="majorBidi" w:cstheme="majorBidi"/>
                <w:iCs/>
                <w:spacing w:val="-2"/>
                <w:w w:val="105"/>
                <w:sz w:val="24"/>
              </w:rPr>
            </w:pPr>
            <w:r w:rsidRPr="00970EC1">
              <w:rPr>
                <w:rFonts w:asciiTheme="majorBidi" w:hAnsiTheme="majorBidi" w:cstheme="majorBidi"/>
                <w:iCs/>
                <w:spacing w:val="-2"/>
                <w:w w:val="105"/>
                <w:sz w:val="24"/>
              </w:rPr>
              <w:t>Navigation</w:t>
            </w:r>
          </w:p>
        </w:tc>
      </w:tr>
      <w:tr w:rsidR="00970EC1" w:rsidRPr="00970EC1" w14:paraId="5E5A0F25" w14:textId="77777777" w:rsidTr="002E0026">
        <w:trPr>
          <w:jc w:val="center"/>
        </w:trPr>
        <w:tc>
          <w:tcPr>
            <w:tcW w:w="1621" w:type="dxa"/>
            <w:shd w:val="clear" w:color="auto" w:fill="auto"/>
            <w:tcMar>
              <w:top w:w="29" w:type="dxa"/>
              <w:left w:w="86" w:type="dxa"/>
              <w:bottom w:w="29" w:type="dxa"/>
              <w:right w:w="86" w:type="dxa"/>
            </w:tcMar>
          </w:tcPr>
          <w:p w14:paraId="767B4838" w14:textId="77777777" w:rsidR="005D29CD" w:rsidRPr="00970EC1" w:rsidRDefault="005D29CD" w:rsidP="005D29CD">
            <w:pPr>
              <w:pStyle w:val="TableTextLeft"/>
              <w:ind w:right="-999"/>
              <w:rPr>
                <w:rFonts w:asciiTheme="majorBidi" w:hAnsiTheme="majorBidi" w:cstheme="majorBidi"/>
                <w:iCs/>
                <w:spacing w:val="-2"/>
                <w:w w:val="105"/>
                <w:sz w:val="24"/>
              </w:rPr>
            </w:pPr>
            <w:r w:rsidRPr="00970EC1">
              <w:rPr>
                <w:rFonts w:asciiTheme="majorBidi" w:hAnsiTheme="majorBidi" w:cstheme="majorBidi"/>
                <w:iCs/>
                <w:spacing w:val="-2"/>
                <w:w w:val="105"/>
                <w:sz w:val="24"/>
              </w:rPr>
              <w:t xml:space="preserve">RX </w:t>
            </w:r>
          </w:p>
        </w:tc>
        <w:tc>
          <w:tcPr>
            <w:tcW w:w="6494" w:type="dxa"/>
            <w:shd w:val="clear" w:color="auto" w:fill="auto"/>
            <w:tcMar>
              <w:top w:w="29" w:type="dxa"/>
              <w:left w:w="86" w:type="dxa"/>
              <w:bottom w:w="29" w:type="dxa"/>
              <w:right w:w="86" w:type="dxa"/>
            </w:tcMar>
          </w:tcPr>
          <w:p w14:paraId="728E7637" w14:textId="77777777" w:rsidR="005D29CD" w:rsidRPr="00970EC1" w:rsidRDefault="005D29CD" w:rsidP="005D29CD">
            <w:pPr>
              <w:pStyle w:val="TableTextLeft"/>
              <w:ind w:right="-999"/>
              <w:rPr>
                <w:rFonts w:asciiTheme="majorBidi" w:hAnsiTheme="majorBidi" w:cstheme="majorBidi"/>
                <w:iCs/>
                <w:spacing w:val="-2"/>
                <w:w w:val="105"/>
                <w:sz w:val="24"/>
              </w:rPr>
            </w:pPr>
            <w:r w:rsidRPr="00970EC1">
              <w:rPr>
                <w:rFonts w:asciiTheme="majorBidi" w:hAnsiTheme="majorBidi" w:cstheme="majorBidi"/>
                <w:iCs/>
                <w:spacing w:val="-2"/>
                <w:w w:val="105"/>
                <w:sz w:val="24"/>
              </w:rPr>
              <w:t>Receiver</w:t>
            </w:r>
          </w:p>
        </w:tc>
      </w:tr>
      <w:tr w:rsidR="00970EC1" w:rsidRPr="00970EC1" w14:paraId="33196721" w14:textId="77777777" w:rsidTr="00CF6A99">
        <w:trPr>
          <w:jc w:val="center"/>
        </w:trPr>
        <w:tc>
          <w:tcPr>
            <w:tcW w:w="1621" w:type="dxa"/>
            <w:shd w:val="clear" w:color="auto" w:fill="auto"/>
            <w:tcMar>
              <w:top w:w="29" w:type="dxa"/>
              <w:left w:w="86" w:type="dxa"/>
              <w:bottom w:w="29" w:type="dxa"/>
              <w:right w:w="86" w:type="dxa"/>
            </w:tcMar>
            <w:vAlign w:val="center"/>
          </w:tcPr>
          <w:p w14:paraId="4003DF53" w14:textId="77777777" w:rsidR="005D29CD" w:rsidRPr="00970EC1" w:rsidRDefault="005D29CD" w:rsidP="00CF6A99">
            <w:pPr>
              <w:pStyle w:val="TableTextLeft"/>
              <w:ind w:right="-999"/>
              <w:rPr>
                <w:rFonts w:asciiTheme="majorBidi" w:hAnsiTheme="majorBidi" w:cstheme="majorBidi"/>
                <w:iCs/>
                <w:spacing w:val="-2"/>
                <w:w w:val="105"/>
                <w:sz w:val="24"/>
              </w:rPr>
            </w:pPr>
            <w:r w:rsidRPr="00970EC1">
              <w:rPr>
                <w:rFonts w:asciiTheme="majorBidi" w:hAnsiTheme="majorBidi" w:cstheme="majorBidi"/>
                <w:iCs/>
                <w:spacing w:val="-2"/>
                <w:w w:val="105"/>
                <w:sz w:val="24"/>
              </w:rPr>
              <w:t>SPS</w:t>
            </w:r>
          </w:p>
        </w:tc>
        <w:tc>
          <w:tcPr>
            <w:tcW w:w="6494" w:type="dxa"/>
            <w:shd w:val="clear" w:color="auto" w:fill="auto"/>
            <w:tcMar>
              <w:top w:w="29" w:type="dxa"/>
              <w:left w:w="86" w:type="dxa"/>
              <w:bottom w:w="29" w:type="dxa"/>
              <w:right w:w="86" w:type="dxa"/>
            </w:tcMar>
            <w:vAlign w:val="center"/>
          </w:tcPr>
          <w:p w14:paraId="6F9B47AB" w14:textId="4C5D6CFE" w:rsidR="005D29CD" w:rsidRPr="00970EC1" w:rsidRDefault="00617CCC" w:rsidP="00CF6A99">
            <w:pPr>
              <w:pStyle w:val="TableTextLeft"/>
              <w:ind w:right="-999"/>
              <w:rPr>
                <w:rFonts w:asciiTheme="majorBidi" w:hAnsiTheme="majorBidi" w:cstheme="majorBidi"/>
                <w:iCs/>
                <w:spacing w:val="-2"/>
                <w:w w:val="105"/>
                <w:sz w:val="24"/>
              </w:rPr>
            </w:pPr>
            <w:r w:rsidRPr="00970EC1">
              <w:rPr>
                <w:rFonts w:asciiTheme="majorBidi" w:hAnsiTheme="majorBidi" w:cstheme="majorBidi"/>
                <w:iCs/>
                <w:spacing w:val="-2"/>
                <w:w w:val="105"/>
                <w:sz w:val="24"/>
              </w:rPr>
              <w:t>Self-Protection</w:t>
            </w:r>
            <w:r w:rsidR="005D29CD" w:rsidRPr="00970EC1">
              <w:rPr>
                <w:rFonts w:asciiTheme="majorBidi" w:hAnsiTheme="majorBidi" w:cstheme="majorBidi"/>
                <w:iCs/>
                <w:spacing w:val="-2"/>
                <w:w w:val="105"/>
                <w:sz w:val="24"/>
              </w:rPr>
              <w:t xml:space="preserve"> Suite</w:t>
            </w:r>
          </w:p>
        </w:tc>
      </w:tr>
      <w:tr w:rsidR="00970EC1" w:rsidRPr="00970EC1" w14:paraId="40830AE8" w14:textId="77777777" w:rsidTr="00CF6A99">
        <w:trPr>
          <w:jc w:val="center"/>
        </w:trPr>
        <w:tc>
          <w:tcPr>
            <w:tcW w:w="1621" w:type="dxa"/>
            <w:shd w:val="clear" w:color="auto" w:fill="auto"/>
            <w:tcMar>
              <w:top w:w="29" w:type="dxa"/>
              <w:left w:w="86" w:type="dxa"/>
              <w:bottom w:w="29" w:type="dxa"/>
              <w:right w:w="86" w:type="dxa"/>
            </w:tcMar>
            <w:vAlign w:val="center"/>
          </w:tcPr>
          <w:p w14:paraId="70962824" w14:textId="77777777" w:rsidR="005D29CD" w:rsidRPr="00970EC1" w:rsidRDefault="005D29CD" w:rsidP="00CF6A99">
            <w:pPr>
              <w:pStyle w:val="TableTextLeft"/>
              <w:ind w:right="-999"/>
              <w:rPr>
                <w:rFonts w:asciiTheme="majorBidi" w:hAnsiTheme="majorBidi" w:cstheme="majorBidi"/>
                <w:iCs/>
                <w:spacing w:val="-2"/>
                <w:w w:val="105"/>
                <w:sz w:val="24"/>
              </w:rPr>
            </w:pPr>
            <w:r w:rsidRPr="00970EC1">
              <w:rPr>
                <w:rFonts w:asciiTheme="majorBidi" w:hAnsiTheme="majorBidi" w:cstheme="majorBidi"/>
                <w:iCs/>
                <w:spacing w:val="-2"/>
                <w:w w:val="105"/>
                <w:sz w:val="24"/>
              </w:rPr>
              <w:t>TE</w:t>
            </w:r>
          </w:p>
        </w:tc>
        <w:tc>
          <w:tcPr>
            <w:tcW w:w="6494" w:type="dxa"/>
            <w:shd w:val="clear" w:color="auto" w:fill="auto"/>
            <w:tcMar>
              <w:top w:w="29" w:type="dxa"/>
              <w:left w:w="86" w:type="dxa"/>
              <w:bottom w:w="29" w:type="dxa"/>
              <w:right w:w="86" w:type="dxa"/>
            </w:tcMar>
            <w:vAlign w:val="center"/>
          </w:tcPr>
          <w:p w14:paraId="4B8ECE09" w14:textId="77777777" w:rsidR="005D29CD" w:rsidRPr="00970EC1" w:rsidRDefault="005D29CD" w:rsidP="00CF6A99">
            <w:pPr>
              <w:pStyle w:val="TableTextLeft"/>
              <w:ind w:right="-999"/>
              <w:rPr>
                <w:rFonts w:asciiTheme="majorBidi" w:hAnsiTheme="majorBidi" w:cstheme="majorBidi"/>
                <w:iCs/>
                <w:spacing w:val="-2"/>
                <w:w w:val="105"/>
                <w:sz w:val="24"/>
              </w:rPr>
            </w:pPr>
            <w:r w:rsidRPr="00970EC1">
              <w:rPr>
                <w:rFonts w:asciiTheme="majorBidi" w:hAnsiTheme="majorBidi" w:cstheme="majorBidi"/>
                <w:iCs/>
                <w:spacing w:val="-2"/>
                <w:w w:val="105"/>
                <w:sz w:val="24"/>
              </w:rPr>
              <w:t>Test Equipment</w:t>
            </w:r>
          </w:p>
        </w:tc>
      </w:tr>
      <w:tr w:rsidR="00970EC1" w:rsidRPr="00970EC1" w14:paraId="1915CE17" w14:textId="77777777" w:rsidTr="002E0026">
        <w:trPr>
          <w:jc w:val="center"/>
        </w:trPr>
        <w:tc>
          <w:tcPr>
            <w:tcW w:w="1621" w:type="dxa"/>
            <w:shd w:val="clear" w:color="auto" w:fill="auto"/>
            <w:tcMar>
              <w:top w:w="29" w:type="dxa"/>
              <w:left w:w="86" w:type="dxa"/>
              <w:bottom w:w="29" w:type="dxa"/>
              <w:right w:w="86" w:type="dxa"/>
            </w:tcMar>
          </w:tcPr>
          <w:p w14:paraId="7E4645BD" w14:textId="77777777" w:rsidR="005D29CD" w:rsidRPr="00970EC1" w:rsidRDefault="005D29CD" w:rsidP="00983DC3">
            <w:pPr>
              <w:pStyle w:val="TableTextLeft"/>
              <w:ind w:right="-999"/>
              <w:rPr>
                <w:rFonts w:asciiTheme="majorBidi" w:hAnsiTheme="majorBidi" w:cstheme="majorBidi"/>
                <w:iCs/>
                <w:spacing w:val="-2"/>
                <w:w w:val="105"/>
                <w:sz w:val="24"/>
                <w:rtl/>
              </w:rPr>
            </w:pPr>
            <w:r w:rsidRPr="00970EC1">
              <w:rPr>
                <w:rFonts w:asciiTheme="majorBidi" w:hAnsiTheme="majorBidi" w:cstheme="majorBidi"/>
                <w:iCs/>
                <w:spacing w:val="-2"/>
                <w:w w:val="105"/>
                <w:sz w:val="24"/>
              </w:rPr>
              <w:t>TRD</w:t>
            </w:r>
          </w:p>
        </w:tc>
        <w:tc>
          <w:tcPr>
            <w:tcW w:w="6494" w:type="dxa"/>
            <w:shd w:val="clear" w:color="auto" w:fill="auto"/>
            <w:tcMar>
              <w:top w:w="29" w:type="dxa"/>
              <w:left w:w="86" w:type="dxa"/>
              <w:bottom w:w="29" w:type="dxa"/>
              <w:right w:w="86" w:type="dxa"/>
            </w:tcMar>
          </w:tcPr>
          <w:p w14:paraId="68EE4D3B" w14:textId="77777777" w:rsidR="005D29CD" w:rsidRPr="00970EC1" w:rsidRDefault="00B3217F" w:rsidP="00B3217F">
            <w:pPr>
              <w:pStyle w:val="TableTextLeft"/>
              <w:ind w:right="-999"/>
              <w:rPr>
                <w:rFonts w:asciiTheme="majorBidi" w:hAnsiTheme="majorBidi" w:cstheme="majorBidi"/>
                <w:iCs/>
                <w:spacing w:val="-2"/>
                <w:w w:val="105"/>
                <w:sz w:val="24"/>
              </w:rPr>
            </w:pPr>
            <w:r w:rsidRPr="00970EC1">
              <w:rPr>
                <w:rFonts w:asciiTheme="majorBidi" w:hAnsiTheme="majorBidi" w:cstheme="majorBidi"/>
                <w:iCs/>
                <w:spacing w:val="-2"/>
                <w:w w:val="105"/>
                <w:sz w:val="24"/>
              </w:rPr>
              <w:t>T</w:t>
            </w:r>
            <w:r w:rsidR="005D29CD" w:rsidRPr="00970EC1">
              <w:rPr>
                <w:rFonts w:asciiTheme="majorBidi" w:hAnsiTheme="majorBidi" w:cstheme="majorBidi"/>
                <w:iCs/>
                <w:spacing w:val="-2"/>
                <w:w w:val="105"/>
                <w:sz w:val="24"/>
              </w:rPr>
              <w:t>est Requirements Document</w:t>
            </w:r>
            <w:r w:rsidR="005D29CD" w:rsidRPr="00970EC1">
              <w:rPr>
                <w:rFonts w:asciiTheme="majorBidi" w:hAnsiTheme="majorBidi" w:cstheme="majorBidi"/>
                <w:iCs/>
                <w:spacing w:val="-2"/>
                <w:w w:val="105"/>
                <w:sz w:val="24"/>
                <w:rtl/>
              </w:rPr>
              <w:t xml:space="preserve"> </w:t>
            </w:r>
          </w:p>
        </w:tc>
      </w:tr>
      <w:tr w:rsidR="00970EC1" w:rsidRPr="00970EC1" w14:paraId="08CFFFF8" w14:textId="77777777" w:rsidTr="002E0026">
        <w:trPr>
          <w:jc w:val="center"/>
        </w:trPr>
        <w:tc>
          <w:tcPr>
            <w:tcW w:w="1621" w:type="dxa"/>
            <w:shd w:val="clear" w:color="auto" w:fill="auto"/>
            <w:tcMar>
              <w:top w:w="29" w:type="dxa"/>
              <w:left w:w="86" w:type="dxa"/>
              <w:bottom w:w="29" w:type="dxa"/>
              <w:right w:w="86" w:type="dxa"/>
            </w:tcMar>
          </w:tcPr>
          <w:p w14:paraId="74901348" w14:textId="77777777" w:rsidR="005D29CD" w:rsidRPr="00970EC1" w:rsidRDefault="005D29CD" w:rsidP="005D29CD">
            <w:pPr>
              <w:pStyle w:val="TableTextLeft"/>
              <w:ind w:right="-999"/>
              <w:rPr>
                <w:rFonts w:asciiTheme="majorBidi" w:hAnsiTheme="majorBidi" w:cstheme="majorBidi"/>
                <w:iCs/>
                <w:spacing w:val="-2"/>
                <w:w w:val="105"/>
                <w:sz w:val="24"/>
              </w:rPr>
            </w:pPr>
            <w:r w:rsidRPr="00970EC1">
              <w:rPr>
                <w:rFonts w:asciiTheme="majorBidi" w:hAnsiTheme="majorBidi" w:cstheme="majorBidi"/>
                <w:iCs/>
                <w:spacing w:val="-2"/>
                <w:w w:val="105"/>
                <w:sz w:val="24"/>
              </w:rPr>
              <w:t>TTD</w:t>
            </w:r>
          </w:p>
        </w:tc>
        <w:tc>
          <w:tcPr>
            <w:tcW w:w="6494" w:type="dxa"/>
            <w:shd w:val="clear" w:color="auto" w:fill="auto"/>
            <w:tcMar>
              <w:top w:w="29" w:type="dxa"/>
              <w:left w:w="86" w:type="dxa"/>
              <w:bottom w:w="29" w:type="dxa"/>
              <w:right w:w="86" w:type="dxa"/>
            </w:tcMar>
          </w:tcPr>
          <w:p w14:paraId="5640A392" w14:textId="77777777" w:rsidR="005D29CD" w:rsidRPr="00970EC1" w:rsidRDefault="005D29CD" w:rsidP="005D29CD">
            <w:pPr>
              <w:pStyle w:val="TableTextLeft"/>
              <w:ind w:right="-999"/>
              <w:rPr>
                <w:rFonts w:asciiTheme="majorBidi" w:hAnsiTheme="majorBidi" w:cstheme="majorBidi"/>
                <w:iCs/>
                <w:spacing w:val="-2"/>
                <w:w w:val="105"/>
                <w:sz w:val="24"/>
                <w:rtl/>
              </w:rPr>
            </w:pPr>
            <w:r w:rsidRPr="00970EC1">
              <w:rPr>
                <w:rFonts w:asciiTheme="majorBidi" w:hAnsiTheme="majorBidi" w:cstheme="majorBidi"/>
                <w:iCs/>
                <w:spacing w:val="-2"/>
                <w:w w:val="105"/>
                <w:sz w:val="24"/>
              </w:rPr>
              <w:t>Time to destination</w:t>
            </w:r>
          </w:p>
        </w:tc>
      </w:tr>
      <w:tr w:rsidR="00970EC1" w:rsidRPr="00970EC1" w14:paraId="4BB2A31D" w14:textId="77777777" w:rsidTr="002E0026">
        <w:trPr>
          <w:jc w:val="center"/>
        </w:trPr>
        <w:tc>
          <w:tcPr>
            <w:tcW w:w="1621" w:type="dxa"/>
            <w:shd w:val="clear" w:color="auto" w:fill="auto"/>
            <w:tcMar>
              <w:top w:w="29" w:type="dxa"/>
              <w:left w:w="86" w:type="dxa"/>
              <w:bottom w:w="29" w:type="dxa"/>
              <w:right w:w="86" w:type="dxa"/>
            </w:tcMar>
          </w:tcPr>
          <w:p w14:paraId="2E9B7E19" w14:textId="77777777" w:rsidR="005D29CD" w:rsidRPr="00970EC1" w:rsidRDefault="005D29CD" w:rsidP="005D29CD">
            <w:pPr>
              <w:pStyle w:val="TableTextLeft"/>
              <w:ind w:right="-999"/>
              <w:rPr>
                <w:rFonts w:asciiTheme="majorBidi" w:hAnsiTheme="majorBidi" w:cstheme="majorBidi"/>
                <w:iCs/>
                <w:spacing w:val="-2"/>
                <w:w w:val="105"/>
                <w:sz w:val="24"/>
              </w:rPr>
            </w:pPr>
            <w:r w:rsidRPr="00970EC1">
              <w:rPr>
                <w:rFonts w:asciiTheme="majorBidi" w:hAnsiTheme="majorBidi" w:cstheme="majorBidi"/>
                <w:iCs/>
                <w:spacing w:val="-2"/>
                <w:w w:val="105"/>
                <w:sz w:val="24"/>
              </w:rPr>
              <w:t xml:space="preserve">TX </w:t>
            </w:r>
          </w:p>
        </w:tc>
        <w:tc>
          <w:tcPr>
            <w:tcW w:w="6494" w:type="dxa"/>
            <w:shd w:val="clear" w:color="auto" w:fill="auto"/>
            <w:tcMar>
              <w:top w:w="29" w:type="dxa"/>
              <w:left w:w="86" w:type="dxa"/>
              <w:bottom w:w="29" w:type="dxa"/>
              <w:right w:w="86" w:type="dxa"/>
            </w:tcMar>
          </w:tcPr>
          <w:p w14:paraId="1E4156FB" w14:textId="77777777" w:rsidR="005D29CD" w:rsidRPr="00970EC1" w:rsidRDefault="005D29CD" w:rsidP="005D29CD">
            <w:pPr>
              <w:pStyle w:val="TableTextLeft"/>
              <w:ind w:right="-999"/>
              <w:rPr>
                <w:rFonts w:asciiTheme="majorBidi" w:hAnsiTheme="majorBidi" w:cstheme="majorBidi"/>
                <w:iCs/>
                <w:spacing w:val="-2"/>
                <w:w w:val="105"/>
                <w:sz w:val="24"/>
              </w:rPr>
            </w:pPr>
            <w:r w:rsidRPr="00970EC1">
              <w:rPr>
                <w:rFonts w:asciiTheme="majorBidi" w:hAnsiTheme="majorBidi" w:cstheme="majorBidi"/>
                <w:iCs/>
                <w:spacing w:val="-2"/>
                <w:w w:val="105"/>
                <w:sz w:val="24"/>
              </w:rPr>
              <w:t xml:space="preserve">Transmission </w:t>
            </w:r>
          </w:p>
        </w:tc>
      </w:tr>
      <w:tr w:rsidR="00970EC1" w:rsidRPr="00970EC1" w14:paraId="55CA9441" w14:textId="77777777" w:rsidTr="00CF6A99">
        <w:trPr>
          <w:jc w:val="center"/>
        </w:trPr>
        <w:tc>
          <w:tcPr>
            <w:tcW w:w="1621" w:type="dxa"/>
            <w:shd w:val="clear" w:color="auto" w:fill="auto"/>
            <w:tcMar>
              <w:top w:w="29" w:type="dxa"/>
              <w:left w:w="86" w:type="dxa"/>
              <w:bottom w:w="29" w:type="dxa"/>
              <w:right w:w="86" w:type="dxa"/>
            </w:tcMar>
            <w:vAlign w:val="center"/>
          </w:tcPr>
          <w:p w14:paraId="1F2877C3" w14:textId="77777777" w:rsidR="005D29CD" w:rsidRPr="00970EC1" w:rsidRDefault="005D29CD" w:rsidP="00CF6A99">
            <w:pPr>
              <w:pStyle w:val="TableTextLeft"/>
              <w:ind w:right="-999"/>
              <w:rPr>
                <w:rFonts w:asciiTheme="majorBidi" w:hAnsiTheme="majorBidi" w:cstheme="majorBidi"/>
                <w:iCs/>
                <w:spacing w:val="-2"/>
                <w:w w:val="105"/>
                <w:sz w:val="24"/>
              </w:rPr>
            </w:pPr>
            <w:r w:rsidRPr="00970EC1">
              <w:rPr>
                <w:rFonts w:asciiTheme="majorBidi" w:hAnsiTheme="majorBidi" w:cstheme="majorBidi"/>
                <w:iCs/>
                <w:spacing w:val="-2"/>
                <w:w w:val="105"/>
                <w:sz w:val="24"/>
              </w:rPr>
              <w:t>UTC</w:t>
            </w:r>
          </w:p>
        </w:tc>
        <w:tc>
          <w:tcPr>
            <w:tcW w:w="6494" w:type="dxa"/>
            <w:shd w:val="clear" w:color="auto" w:fill="auto"/>
            <w:tcMar>
              <w:top w:w="29" w:type="dxa"/>
              <w:left w:w="86" w:type="dxa"/>
              <w:bottom w:w="29" w:type="dxa"/>
              <w:right w:w="86" w:type="dxa"/>
            </w:tcMar>
            <w:vAlign w:val="center"/>
          </w:tcPr>
          <w:p w14:paraId="6E8740B7" w14:textId="77777777" w:rsidR="005D29CD" w:rsidRPr="00970EC1" w:rsidRDefault="005D29CD" w:rsidP="00CF6A99">
            <w:pPr>
              <w:pStyle w:val="TableTextLeft"/>
              <w:ind w:right="-999"/>
              <w:rPr>
                <w:rFonts w:asciiTheme="majorBidi" w:hAnsiTheme="majorBidi" w:cstheme="majorBidi"/>
                <w:iCs/>
                <w:spacing w:val="-2"/>
                <w:w w:val="105"/>
                <w:sz w:val="24"/>
              </w:rPr>
            </w:pPr>
            <w:r w:rsidRPr="00970EC1">
              <w:rPr>
                <w:rFonts w:asciiTheme="majorBidi" w:hAnsiTheme="majorBidi" w:cstheme="majorBidi"/>
                <w:iCs/>
                <w:spacing w:val="-2"/>
                <w:w w:val="105"/>
                <w:sz w:val="24"/>
              </w:rPr>
              <w:t>Universal Time Coordinates</w:t>
            </w:r>
          </w:p>
        </w:tc>
      </w:tr>
    </w:tbl>
    <w:p w14:paraId="57A6717B" w14:textId="77777777" w:rsidR="00E04BCE" w:rsidRPr="00970EC1" w:rsidRDefault="004968A9" w:rsidP="00571E52">
      <w:pPr>
        <w:pStyle w:val="Heading1"/>
        <w:rPr>
          <w:rFonts w:asciiTheme="majorBidi" w:hAnsiTheme="majorBidi" w:cstheme="majorBidi"/>
          <w:sz w:val="24"/>
          <w:szCs w:val="24"/>
          <w:rtl/>
        </w:rPr>
      </w:pPr>
      <w:r w:rsidRPr="00970EC1">
        <w:rPr>
          <w:rStyle w:val="PageNumber"/>
          <w:rFonts w:asciiTheme="majorBidi" w:hAnsiTheme="majorBidi" w:cstheme="majorBidi"/>
          <w:b w:val="0"/>
          <w:caps/>
          <w:smallCaps/>
          <w:sz w:val="24"/>
          <w:szCs w:val="24"/>
        </w:rPr>
        <w:br w:type="page"/>
      </w:r>
      <w:bookmarkStart w:id="5" w:name="_Toc333942026"/>
      <w:bookmarkStart w:id="6" w:name="_Toc193202265"/>
      <w:r w:rsidR="00E04BCE" w:rsidRPr="00970EC1">
        <w:rPr>
          <w:rFonts w:asciiTheme="majorBidi" w:hAnsiTheme="majorBidi" w:cstheme="majorBidi"/>
          <w:sz w:val="24"/>
          <w:szCs w:val="24"/>
        </w:rPr>
        <w:lastRenderedPageBreak/>
        <w:t>SCOPE</w:t>
      </w:r>
      <w:bookmarkEnd w:id="5"/>
      <w:bookmarkEnd w:id="6"/>
    </w:p>
    <w:p w14:paraId="275C5CCB" w14:textId="77777777" w:rsidR="00E04BCE" w:rsidRPr="00970EC1" w:rsidRDefault="00E04BCE" w:rsidP="00571E52">
      <w:pPr>
        <w:pStyle w:val="Heading2"/>
        <w:rPr>
          <w:rFonts w:asciiTheme="majorBidi" w:hAnsiTheme="majorBidi" w:cstheme="majorBidi"/>
          <w:rtl/>
        </w:rPr>
      </w:pPr>
      <w:bookmarkStart w:id="7" w:name="_Toc333942027"/>
      <w:bookmarkStart w:id="8" w:name="_Toc193202266"/>
      <w:r w:rsidRPr="00970EC1">
        <w:rPr>
          <w:rFonts w:asciiTheme="majorBidi" w:hAnsiTheme="majorBidi" w:cstheme="majorBidi"/>
        </w:rPr>
        <w:t>Purpose</w:t>
      </w:r>
      <w:bookmarkEnd w:id="7"/>
      <w:bookmarkEnd w:id="8"/>
    </w:p>
    <w:p w14:paraId="1D609ACF" w14:textId="21A53EC0" w:rsidR="00E608CC" w:rsidRPr="00970EC1" w:rsidRDefault="00E04BCE" w:rsidP="00617CCC">
      <w:pPr>
        <w:ind w:left="567"/>
        <w:rPr>
          <w:rFonts w:asciiTheme="majorBidi" w:hAnsiTheme="majorBidi" w:cstheme="majorBidi"/>
        </w:rPr>
      </w:pPr>
      <w:r w:rsidRPr="00970EC1">
        <w:rPr>
          <w:rFonts w:asciiTheme="majorBidi" w:hAnsiTheme="majorBidi" w:cstheme="majorBidi"/>
        </w:rPr>
        <w:t>This document defines</w:t>
      </w:r>
      <w:r w:rsidR="00254B35" w:rsidRPr="00970EC1">
        <w:rPr>
          <w:rFonts w:asciiTheme="majorBidi" w:hAnsiTheme="majorBidi" w:cstheme="majorBidi"/>
        </w:rPr>
        <w:t xml:space="preserve"> t</w:t>
      </w:r>
      <w:r w:rsidRPr="00970EC1">
        <w:rPr>
          <w:rFonts w:asciiTheme="majorBidi" w:hAnsiTheme="majorBidi" w:cstheme="majorBidi"/>
        </w:rPr>
        <w:t xml:space="preserve">he required </w:t>
      </w:r>
      <w:r w:rsidR="00434667" w:rsidRPr="00970EC1">
        <w:rPr>
          <w:rFonts w:asciiTheme="majorBidi" w:hAnsiTheme="majorBidi" w:cstheme="majorBidi"/>
        </w:rPr>
        <w:t>application</w:t>
      </w:r>
      <w:r w:rsidR="00434667">
        <w:rPr>
          <w:rFonts w:asciiTheme="majorBidi" w:hAnsiTheme="majorBidi" w:cstheme="majorBidi"/>
        </w:rPr>
        <w:t>s</w:t>
      </w:r>
      <w:r w:rsidR="00434667" w:rsidRPr="00970EC1">
        <w:rPr>
          <w:rFonts w:asciiTheme="majorBidi" w:hAnsiTheme="majorBidi" w:cstheme="majorBidi"/>
        </w:rPr>
        <w:t xml:space="preserve"> capabilities </w:t>
      </w:r>
      <w:r w:rsidR="00E608CC" w:rsidRPr="00970EC1">
        <w:rPr>
          <w:rFonts w:asciiTheme="majorBidi" w:hAnsiTheme="majorBidi" w:cstheme="majorBidi"/>
        </w:rPr>
        <w:t xml:space="preserve">for the </w:t>
      </w:r>
      <w:ins w:id="9" w:author="Ezuz Ruby" w:date="2025-03-18T17:34:00Z" w16du:dateUtc="2025-03-18T15:34:00Z">
        <w:r w:rsidR="007A750D">
          <w:rPr>
            <w:rFonts w:asciiTheme="majorBidi" w:hAnsiTheme="majorBidi" w:cstheme="majorBidi"/>
            <w:b/>
            <w:bCs/>
          </w:rPr>
          <w:t xml:space="preserve">OLTE </w:t>
        </w:r>
      </w:ins>
      <w:del w:id="10" w:author="Ezuz Ruby" w:date="2025-03-18T17:36:00Z" w16du:dateUtc="2025-03-18T15:36:00Z">
        <w:r w:rsidR="00617CCC" w:rsidRPr="00434667" w:rsidDel="007A750D">
          <w:rPr>
            <w:rFonts w:asciiTheme="majorBidi" w:hAnsiTheme="majorBidi" w:cstheme="majorBidi"/>
            <w:b/>
            <w:bCs/>
          </w:rPr>
          <w:delText>Technician</w:delText>
        </w:r>
      </w:del>
      <w:r w:rsidR="00617CCC" w:rsidRPr="00434667">
        <w:rPr>
          <w:rFonts w:asciiTheme="majorBidi" w:hAnsiTheme="majorBidi" w:cstheme="majorBidi"/>
          <w:b/>
          <w:bCs/>
        </w:rPr>
        <w:t xml:space="preserve"> computer</w:t>
      </w:r>
      <w:r w:rsidR="00617CCC" w:rsidRPr="00970EC1">
        <w:rPr>
          <w:rFonts w:asciiTheme="majorBidi" w:hAnsiTheme="majorBidi" w:cstheme="majorBidi"/>
        </w:rPr>
        <w:t xml:space="preserve"> </w:t>
      </w:r>
      <w:r w:rsidR="00434667" w:rsidRPr="00434667">
        <w:rPr>
          <w:rFonts w:asciiTheme="majorBidi" w:hAnsiTheme="majorBidi" w:cstheme="majorBidi"/>
        </w:rPr>
        <w:t>and</w:t>
      </w:r>
      <w:r w:rsidR="00434667" w:rsidRPr="00434667">
        <w:rPr>
          <w:rFonts w:asciiTheme="majorBidi" w:hAnsiTheme="majorBidi" w:cstheme="majorBidi"/>
          <w:b/>
          <w:bCs/>
        </w:rPr>
        <w:t xml:space="preserve"> JC Loader</w:t>
      </w:r>
      <w:r w:rsidR="00434667">
        <w:rPr>
          <w:rFonts w:asciiTheme="majorBidi" w:hAnsiTheme="majorBidi" w:cstheme="majorBidi"/>
        </w:rPr>
        <w:t xml:space="preserve"> computer </w:t>
      </w:r>
      <w:r w:rsidR="00E608CC" w:rsidRPr="00970EC1">
        <w:rPr>
          <w:rFonts w:asciiTheme="majorBidi" w:hAnsiTheme="majorBidi" w:cstheme="majorBidi"/>
        </w:rPr>
        <w:t xml:space="preserve">for </w:t>
      </w:r>
      <w:r w:rsidR="00C5081B" w:rsidRPr="00970EC1">
        <w:rPr>
          <w:rFonts w:asciiTheme="majorBidi" w:hAnsiTheme="majorBidi" w:cstheme="majorBidi"/>
        </w:rPr>
        <w:t xml:space="preserve">J-MUSIC </w:t>
      </w:r>
      <w:r w:rsidR="003D6B67">
        <w:rPr>
          <w:rFonts w:asciiTheme="majorBidi" w:hAnsiTheme="majorBidi" w:cstheme="majorBidi"/>
        </w:rPr>
        <w:t xml:space="preserve">DIRCM </w:t>
      </w:r>
      <w:r w:rsidR="00434667">
        <w:rPr>
          <w:rFonts w:asciiTheme="majorBidi" w:hAnsiTheme="majorBidi" w:cstheme="majorBidi"/>
        </w:rPr>
        <w:t>-</w:t>
      </w:r>
      <w:r w:rsidR="00C5081B" w:rsidRPr="00970EC1">
        <w:rPr>
          <w:rFonts w:asciiTheme="majorBidi" w:hAnsiTheme="majorBidi" w:cstheme="majorBidi"/>
        </w:rPr>
        <w:t xml:space="preserve"> </w:t>
      </w:r>
      <w:r w:rsidR="00A52C85">
        <w:rPr>
          <w:rFonts w:asciiTheme="majorBidi" w:hAnsiTheme="majorBidi" w:cstheme="majorBidi"/>
        </w:rPr>
        <w:t>C-390 Holand</w:t>
      </w:r>
      <w:r w:rsidR="00C5081B" w:rsidRPr="00970EC1">
        <w:rPr>
          <w:rFonts w:asciiTheme="majorBidi" w:hAnsiTheme="majorBidi" w:cstheme="majorBidi"/>
        </w:rPr>
        <w:t xml:space="preserve"> </w:t>
      </w:r>
      <w:r w:rsidR="00CF598F" w:rsidRPr="00970EC1">
        <w:rPr>
          <w:rFonts w:asciiTheme="majorBidi" w:hAnsiTheme="majorBidi" w:cstheme="majorBidi"/>
        </w:rPr>
        <w:t>program.</w:t>
      </w:r>
    </w:p>
    <w:p w14:paraId="6FD0A5E3" w14:textId="145F400E" w:rsidR="00983DC3" w:rsidRDefault="00E608CC" w:rsidP="00F90832">
      <w:pPr>
        <w:ind w:left="567"/>
        <w:rPr>
          <w:ins w:id="11" w:author="Ezuz Ruby" w:date="2025-03-18T17:50:00Z" w16du:dateUtc="2025-03-18T15:50:00Z"/>
          <w:rFonts w:asciiTheme="majorBidi" w:hAnsiTheme="majorBidi" w:cstheme="majorBidi"/>
        </w:rPr>
      </w:pPr>
      <w:r w:rsidRPr="00970EC1">
        <w:rPr>
          <w:rFonts w:asciiTheme="majorBidi" w:hAnsiTheme="majorBidi" w:cstheme="majorBidi"/>
        </w:rPr>
        <w:t xml:space="preserve">The </w:t>
      </w:r>
      <w:r w:rsidR="00617CCC" w:rsidRPr="00970EC1">
        <w:rPr>
          <w:rFonts w:asciiTheme="majorBidi" w:hAnsiTheme="majorBidi" w:cstheme="majorBidi"/>
        </w:rPr>
        <w:t>application</w:t>
      </w:r>
      <w:r w:rsidR="00434667">
        <w:rPr>
          <w:rFonts w:asciiTheme="majorBidi" w:hAnsiTheme="majorBidi" w:cstheme="majorBidi"/>
        </w:rPr>
        <w:t>s</w:t>
      </w:r>
      <w:r w:rsidRPr="00970EC1">
        <w:rPr>
          <w:rFonts w:asciiTheme="majorBidi" w:hAnsiTheme="majorBidi" w:cstheme="majorBidi"/>
        </w:rPr>
        <w:t xml:space="preserve"> shall support </w:t>
      </w:r>
      <w:r w:rsidR="00EC7536" w:rsidRPr="00970EC1">
        <w:rPr>
          <w:rFonts w:asciiTheme="majorBidi" w:hAnsiTheme="majorBidi" w:cstheme="majorBidi"/>
        </w:rPr>
        <w:t xml:space="preserve">technician at </w:t>
      </w:r>
      <w:proofErr w:type="spellStart"/>
      <w:r w:rsidR="00EC7536" w:rsidRPr="00970EC1">
        <w:rPr>
          <w:rFonts w:asciiTheme="majorBidi" w:hAnsiTheme="majorBidi" w:cstheme="majorBidi"/>
        </w:rPr>
        <w:t>O</w:t>
      </w:r>
      <w:del w:id="12" w:author="Ezuz Ruby" w:date="2025-03-18T17:50:00Z" w16du:dateUtc="2025-03-18T15:50:00Z">
        <w:r w:rsidR="00EC7536" w:rsidRPr="00970EC1" w:rsidDel="00494FDF">
          <w:rPr>
            <w:rFonts w:asciiTheme="majorBidi" w:hAnsiTheme="majorBidi" w:cstheme="majorBidi"/>
          </w:rPr>
          <w:delText xml:space="preserve">/I </w:delText>
        </w:r>
      </w:del>
      <w:del w:id="13" w:author="Ezuz Ruby" w:date="2025-03-18T17:36:00Z" w16du:dateUtc="2025-03-18T15:36:00Z">
        <w:r w:rsidR="00EC7536" w:rsidRPr="00970EC1" w:rsidDel="007A750D">
          <w:rPr>
            <w:rFonts w:asciiTheme="majorBidi" w:hAnsiTheme="majorBidi" w:cstheme="majorBidi"/>
          </w:rPr>
          <w:delText xml:space="preserve">level that </w:delText>
        </w:r>
      </w:del>
      <w:r w:rsidR="00EC7536" w:rsidRPr="00970EC1">
        <w:rPr>
          <w:rFonts w:asciiTheme="majorBidi" w:hAnsiTheme="majorBidi" w:cstheme="majorBidi"/>
        </w:rPr>
        <w:t>maint</w:t>
      </w:r>
      <w:ins w:id="14" w:author="Ezuz Ruby" w:date="2025-03-18T17:50:00Z" w16du:dateUtc="2025-03-18T15:50:00Z">
        <w:r w:rsidR="00494FDF">
          <w:rPr>
            <w:rFonts w:asciiTheme="majorBidi" w:hAnsiTheme="majorBidi" w:cstheme="majorBidi"/>
          </w:rPr>
          <w:t>enance</w:t>
        </w:r>
      </w:ins>
      <w:del w:id="15" w:author="Ezuz Ruby" w:date="2025-03-18T17:50:00Z" w16du:dateUtc="2025-03-18T15:50:00Z">
        <w:r w:rsidR="00EC7536" w:rsidRPr="00970EC1" w:rsidDel="00494FDF">
          <w:rPr>
            <w:rFonts w:asciiTheme="majorBidi" w:hAnsiTheme="majorBidi" w:cstheme="majorBidi"/>
          </w:rPr>
          <w:delText>ain</w:delText>
        </w:r>
      </w:del>
      <w:r w:rsidR="00EC7536" w:rsidRPr="00970EC1">
        <w:rPr>
          <w:rFonts w:asciiTheme="majorBidi" w:hAnsiTheme="majorBidi" w:cstheme="majorBidi"/>
        </w:rPr>
        <w:t>s</w:t>
      </w:r>
      <w:proofErr w:type="spellEnd"/>
      <w:r w:rsidR="00EC7536" w:rsidRPr="00970EC1">
        <w:rPr>
          <w:rFonts w:asciiTheme="majorBidi" w:hAnsiTheme="majorBidi" w:cstheme="majorBidi"/>
        </w:rPr>
        <w:t xml:space="preserve"> </w:t>
      </w:r>
      <w:ins w:id="16" w:author="Ezuz Ruby" w:date="2025-03-18T17:36:00Z" w16du:dateUtc="2025-03-18T15:36:00Z">
        <w:r w:rsidR="007A750D">
          <w:rPr>
            <w:rFonts w:asciiTheme="majorBidi" w:hAnsiTheme="majorBidi" w:cstheme="majorBidi"/>
          </w:rPr>
          <w:t xml:space="preserve">level </w:t>
        </w:r>
      </w:ins>
      <w:ins w:id="17" w:author="Ezuz Ruby" w:date="2025-03-18T17:37:00Z" w16du:dateUtc="2025-03-18T15:37:00Z">
        <w:r w:rsidR="007A750D">
          <w:rPr>
            <w:rFonts w:asciiTheme="majorBidi" w:hAnsiTheme="majorBidi" w:cstheme="majorBidi"/>
          </w:rPr>
          <w:t xml:space="preserve">for </w:t>
        </w:r>
      </w:ins>
      <w:r w:rsidR="00EC7536" w:rsidRPr="00970EC1">
        <w:rPr>
          <w:rFonts w:asciiTheme="majorBidi" w:hAnsiTheme="majorBidi" w:cstheme="majorBidi"/>
        </w:rPr>
        <w:t>the</w:t>
      </w:r>
      <w:r w:rsidR="00C5081B" w:rsidRPr="00970EC1">
        <w:rPr>
          <w:rFonts w:asciiTheme="majorBidi" w:hAnsiTheme="majorBidi" w:cstheme="majorBidi"/>
        </w:rPr>
        <w:t xml:space="preserve"> J-MUSIC </w:t>
      </w:r>
      <w:r w:rsidR="00434667">
        <w:rPr>
          <w:rFonts w:asciiTheme="majorBidi" w:hAnsiTheme="majorBidi" w:cstheme="majorBidi"/>
        </w:rPr>
        <w:t>DIRCM</w:t>
      </w:r>
      <w:r w:rsidR="00CF598F" w:rsidRPr="00970EC1">
        <w:rPr>
          <w:rFonts w:asciiTheme="majorBidi" w:hAnsiTheme="majorBidi" w:cstheme="majorBidi"/>
        </w:rPr>
        <w:t>.</w:t>
      </w:r>
      <w:bookmarkStart w:id="18" w:name="_Toc105759813"/>
      <w:bookmarkStart w:id="19" w:name="_Toc117568519"/>
      <w:bookmarkStart w:id="20" w:name="_Toc117827384"/>
      <w:bookmarkStart w:id="21" w:name="_Ref12245609"/>
    </w:p>
    <w:p w14:paraId="5A1F2AE8" w14:textId="77777777" w:rsidR="00494FDF" w:rsidRDefault="00494FDF" w:rsidP="00F90832">
      <w:pPr>
        <w:ind w:left="567"/>
        <w:rPr>
          <w:ins w:id="22" w:author="Ezuz Ruby" w:date="2025-03-18T17:50:00Z" w16du:dateUtc="2025-03-18T15:50:00Z"/>
          <w:rFonts w:asciiTheme="majorBidi" w:hAnsiTheme="majorBidi" w:cstheme="majorBidi"/>
        </w:rPr>
      </w:pPr>
    </w:p>
    <w:p w14:paraId="77916E6A" w14:textId="1289AAA2" w:rsidR="00494FDF" w:rsidRDefault="00494FDF" w:rsidP="00F90832">
      <w:pPr>
        <w:ind w:left="567"/>
        <w:rPr>
          <w:ins w:id="23" w:author="Ezuz Ruby" w:date="2025-03-18T17:51:00Z" w16du:dateUtc="2025-03-18T15:51:00Z"/>
          <w:rFonts w:asciiTheme="majorBidi" w:hAnsiTheme="majorBidi" w:cstheme="majorBidi"/>
        </w:rPr>
      </w:pPr>
      <w:ins w:id="24" w:author="Ezuz Ruby" w:date="2025-03-18T17:51:00Z" w16du:dateUtc="2025-03-18T15:51:00Z">
        <w:r>
          <w:rPr>
            <w:rFonts w:asciiTheme="majorBidi" w:hAnsiTheme="majorBidi" w:cstheme="majorBidi"/>
          </w:rPr>
          <w:t>Both application</w:t>
        </w:r>
      </w:ins>
      <w:ins w:id="25" w:author="Ezuz Ruby" w:date="2025-03-18T17:52:00Z" w16du:dateUtc="2025-03-18T15:52:00Z">
        <w:r>
          <w:rPr>
            <w:rFonts w:asciiTheme="majorBidi" w:hAnsiTheme="majorBidi" w:cstheme="majorBidi"/>
          </w:rPr>
          <w:t>s</w:t>
        </w:r>
      </w:ins>
      <w:ins w:id="26" w:author="Ezuz Ruby" w:date="2025-03-18T17:51:00Z" w16du:dateUtc="2025-03-18T15:51:00Z">
        <w:r>
          <w:rPr>
            <w:rFonts w:asciiTheme="majorBidi" w:hAnsiTheme="majorBidi" w:cstheme="majorBidi"/>
          </w:rPr>
          <w:t xml:space="preserve"> will be installed on TEMPEST </w:t>
        </w:r>
      </w:ins>
      <w:ins w:id="27" w:author="Ezuz Ruby" w:date="2025-03-18T17:52:00Z" w16du:dateUtc="2025-03-18T15:52:00Z">
        <w:r>
          <w:rPr>
            <w:rFonts w:asciiTheme="majorBidi" w:hAnsiTheme="majorBidi" w:cstheme="majorBidi"/>
          </w:rPr>
          <w:t xml:space="preserve">rugged </w:t>
        </w:r>
      </w:ins>
      <w:ins w:id="28" w:author="Ezuz Ruby" w:date="2025-03-18T17:51:00Z" w16du:dateUtc="2025-03-18T15:51:00Z">
        <w:r>
          <w:rPr>
            <w:rFonts w:asciiTheme="majorBidi" w:hAnsiTheme="majorBidi" w:cstheme="majorBidi"/>
          </w:rPr>
          <w:t>laptops that will be supplied by the customer.</w:t>
        </w:r>
      </w:ins>
    </w:p>
    <w:p w14:paraId="72259ED6" w14:textId="77777777" w:rsidR="008414C9" w:rsidRDefault="00494FDF" w:rsidP="00F90832">
      <w:pPr>
        <w:ind w:left="567"/>
        <w:rPr>
          <w:ins w:id="29" w:author="Ezuz Ruby" w:date="2025-03-18T18:09:00Z" w16du:dateUtc="2025-03-18T16:09:00Z"/>
          <w:rFonts w:asciiTheme="majorBidi" w:hAnsiTheme="majorBidi" w:cstheme="majorBidi"/>
        </w:rPr>
      </w:pPr>
      <w:ins w:id="30" w:author="Ezuz Ruby" w:date="2025-03-18T17:51:00Z" w16du:dateUtc="2025-03-18T15:51:00Z">
        <w:r>
          <w:rPr>
            <w:rFonts w:asciiTheme="majorBidi" w:hAnsiTheme="majorBidi" w:cstheme="majorBidi"/>
          </w:rPr>
          <w:t xml:space="preserve">Laptop HW </w:t>
        </w:r>
      </w:ins>
      <w:ins w:id="31" w:author="Ezuz Ruby" w:date="2025-03-18T17:53:00Z" w16du:dateUtc="2025-03-18T15:53:00Z">
        <w:r>
          <w:rPr>
            <w:rFonts w:asciiTheme="majorBidi" w:hAnsiTheme="majorBidi" w:cstheme="majorBidi"/>
          </w:rPr>
          <w:t xml:space="preserve">is defined </w:t>
        </w:r>
      </w:ins>
      <w:ins w:id="32" w:author="Ezuz Ruby" w:date="2025-03-18T17:55:00Z" w16du:dateUtc="2025-03-18T15:55:00Z">
        <w:r w:rsidR="009841C0">
          <w:rPr>
            <w:rFonts w:asciiTheme="majorBidi" w:hAnsiTheme="majorBidi" w:cstheme="majorBidi"/>
          </w:rPr>
          <w:t>in the Tech Computer requirement document</w:t>
        </w:r>
      </w:ins>
      <w:ins w:id="33" w:author="Ezuz Ruby" w:date="2025-03-18T18:09:00Z" w16du:dateUtc="2025-03-18T16:09:00Z">
        <w:r w:rsidR="008414C9">
          <w:rPr>
            <w:rFonts w:asciiTheme="majorBidi" w:hAnsiTheme="majorBidi" w:cstheme="majorBidi"/>
          </w:rPr>
          <w:t>.</w:t>
        </w:r>
      </w:ins>
    </w:p>
    <w:p w14:paraId="309E3CF8" w14:textId="77777777" w:rsidR="008414C9" w:rsidRDefault="008414C9" w:rsidP="00F90832">
      <w:pPr>
        <w:ind w:left="567"/>
        <w:rPr>
          <w:ins w:id="34" w:author="Ezuz Ruby" w:date="2025-03-18T18:10:00Z" w16du:dateUtc="2025-03-18T16:10:00Z"/>
          <w:rFonts w:asciiTheme="majorBidi" w:hAnsiTheme="majorBidi" w:cstheme="majorBidi"/>
        </w:rPr>
      </w:pPr>
    </w:p>
    <w:p w14:paraId="3C65B475" w14:textId="2836736F" w:rsidR="00494FDF" w:rsidRPr="00970EC1" w:rsidRDefault="008414C9" w:rsidP="00F90832">
      <w:pPr>
        <w:ind w:left="567"/>
        <w:rPr>
          <w:rFonts w:asciiTheme="majorBidi" w:hAnsiTheme="majorBidi" w:cstheme="majorBidi"/>
        </w:rPr>
      </w:pPr>
      <w:ins w:id="35" w:author="Ezuz Ruby" w:date="2025-03-18T18:10:00Z" w16du:dateUtc="2025-03-18T16:10:00Z">
        <w:r>
          <w:rPr>
            <w:rFonts w:asciiTheme="majorBidi" w:hAnsiTheme="majorBidi" w:cstheme="majorBidi"/>
          </w:rPr>
          <w:t>Laptop cable is defined as ETH COMM CABLE SD-T-358</w:t>
        </w:r>
      </w:ins>
      <w:ins w:id="36" w:author="Ezuz Ruby" w:date="2025-03-18T18:11:00Z" w16du:dateUtc="2025-03-18T16:11:00Z">
        <w:r>
          <w:rPr>
            <w:rFonts w:asciiTheme="majorBidi" w:hAnsiTheme="majorBidi" w:cstheme="majorBidi"/>
          </w:rPr>
          <w:t xml:space="preserve">6-0109-50 </w:t>
        </w:r>
      </w:ins>
      <w:ins w:id="37" w:author="Ezuz Ruby" w:date="2025-03-18T17:55:00Z" w16du:dateUtc="2025-03-18T15:55:00Z">
        <w:r w:rsidR="009841C0">
          <w:rPr>
            <w:rFonts w:asciiTheme="majorBidi" w:hAnsiTheme="majorBidi" w:cstheme="majorBidi"/>
          </w:rPr>
          <w:t xml:space="preserve"> </w:t>
        </w:r>
      </w:ins>
      <w:ins w:id="38" w:author="Ezuz Ruby" w:date="2025-03-18T17:52:00Z" w16du:dateUtc="2025-03-18T15:52:00Z">
        <w:r w:rsidR="00494FDF">
          <w:rPr>
            <w:rFonts w:asciiTheme="majorBidi" w:hAnsiTheme="majorBidi" w:cstheme="majorBidi"/>
          </w:rPr>
          <w:t xml:space="preserve"> </w:t>
        </w:r>
      </w:ins>
    </w:p>
    <w:p w14:paraId="3278E3FC" w14:textId="77777777" w:rsidR="00B40C1C" w:rsidRPr="00970EC1" w:rsidRDefault="00B40C1C" w:rsidP="00B40C1C">
      <w:pPr>
        <w:pStyle w:val="Heading2"/>
        <w:rPr>
          <w:rFonts w:asciiTheme="majorBidi" w:hAnsiTheme="majorBidi" w:cstheme="majorBidi"/>
          <w:rtl/>
        </w:rPr>
      </w:pPr>
      <w:bookmarkStart w:id="39" w:name="_Toc333942029"/>
      <w:bookmarkStart w:id="40" w:name="_Toc193202267"/>
      <w:r w:rsidRPr="00970EC1">
        <w:rPr>
          <w:rFonts w:asciiTheme="majorBidi" w:hAnsiTheme="majorBidi" w:cstheme="majorBidi"/>
        </w:rPr>
        <w:t>Applicable Documents</w:t>
      </w:r>
      <w:bookmarkEnd w:id="39"/>
      <w:bookmarkEnd w:id="40"/>
    </w:p>
    <w:p w14:paraId="62CF1163" w14:textId="77777777" w:rsidR="00B40C1C" w:rsidRPr="00970EC1" w:rsidRDefault="00B40C1C" w:rsidP="00E47281">
      <w:pPr>
        <w:ind w:left="567"/>
        <w:rPr>
          <w:rFonts w:asciiTheme="majorBidi" w:hAnsiTheme="majorBidi" w:cstheme="majorBidi"/>
        </w:rPr>
      </w:pPr>
    </w:p>
    <w:tbl>
      <w:tblPr>
        <w:tblStyle w:val="TableGrid"/>
        <w:tblW w:w="84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9"/>
        <w:gridCol w:w="5103"/>
      </w:tblGrid>
      <w:tr w:rsidR="00970EC1" w:rsidRPr="00970EC1" w14:paraId="79D2716B" w14:textId="77777777" w:rsidTr="006D04C3">
        <w:tc>
          <w:tcPr>
            <w:tcW w:w="3369" w:type="dxa"/>
          </w:tcPr>
          <w:p w14:paraId="3CDAF0CF" w14:textId="77777777" w:rsidR="006D04C3" w:rsidRPr="00970EC1" w:rsidRDefault="006D04C3" w:rsidP="002535A9">
            <w:pPr>
              <w:bidi w:val="0"/>
              <w:spacing w:before="60" w:after="60" w:line="240" w:lineRule="auto"/>
              <w:rPr>
                <w:rFonts w:asciiTheme="majorBidi" w:hAnsiTheme="majorBidi" w:cstheme="majorBidi"/>
                <w:u w:val="single"/>
              </w:rPr>
            </w:pPr>
            <w:bookmarkStart w:id="41" w:name="_Toc105759816"/>
            <w:bookmarkStart w:id="42" w:name="_Toc117568522"/>
            <w:bookmarkStart w:id="43" w:name="_Toc117827387"/>
            <w:bookmarkStart w:id="44" w:name="_Toc298827977"/>
            <w:bookmarkStart w:id="45" w:name="_Toc333942028"/>
            <w:bookmarkEnd w:id="18"/>
            <w:bookmarkEnd w:id="19"/>
            <w:bookmarkEnd w:id="20"/>
            <w:r w:rsidRPr="00970EC1">
              <w:rPr>
                <w:rFonts w:asciiTheme="majorBidi" w:hAnsiTheme="majorBidi" w:cstheme="majorBidi"/>
                <w:u w:val="single"/>
              </w:rPr>
              <w:t>No</w:t>
            </w:r>
            <w:r w:rsidRPr="00970EC1">
              <w:rPr>
                <w:rFonts w:asciiTheme="majorBidi" w:hAnsiTheme="majorBidi" w:cstheme="majorBidi"/>
              </w:rPr>
              <w:tab/>
            </w:r>
            <w:r w:rsidRPr="00970EC1">
              <w:rPr>
                <w:rFonts w:asciiTheme="majorBidi" w:hAnsiTheme="majorBidi" w:cstheme="majorBidi"/>
                <w:u w:val="single"/>
              </w:rPr>
              <w:t>Doc ID</w:t>
            </w:r>
          </w:p>
        </w:tc>
        <w:tc>
          <w:tcPr>
            <w:tcW w:w="5103" w:type="dxa"/>
          </w:tcPr>
          <w:p w14:paraId="365519FB" w14:textId="77777777" w:rsidR="006D04C3" w:rsidRPr="00970EC1" w:rsidRDefault="006D04C3" w:rsidP="002535A9">
            <w:pPr>
              <w:bidi w:val="0"/>
              <w:spacing w:before="60" w:after="60" w:line="240" w:lineRule="auto"/>
              <w:rPr>
                <w:rFonts w:asciiTheme="majorBidi" w:hAnsiTheme="majorBidi" w:cstheme="majorBidi"/>
                <w:u w:val="single"/>
              </w:rPr>
            </w:pPr>
            <w:r w:rsidRPr="00970EC1">
              <w:rPr>
                <w:rFonts w:asciiTheme="majorBidi" w:hAnsiTheme="majorBidi" w:cstheme="majorBidi"/>
                <w:u w:val="single"/>
              </w:rPr>
              <w:t>Document Title</w:t>
            </w:r>
          </w:p>
        </w:tc>
      </w:tr>
      <w:tr w:rsidR="00970EC1" w:rsidRPr="00970EC1" w14:paraId="52D04F9B" w14:textId="77777777" w:rsidTr="006D04C3">
        <w:tc>
          <w:tcPr>
            <w:tcW w:w="3369" w:type="dxa"/>
          </w:tcPr>
          <w:p w14:paraId="195621C4" w14:textId="3E7A7BC4" w:rsidR="00720E32" w:rsidRPr="00970EC1" w:rsidRDefault="008D062B" w:rsidP="000A4481">
            <w:pPr>
              <w:pStyle w:val="ListParagraph"/>
              <w:numPr>
                <w:ilvl w:val="0"/>
                <w:numId w:val="11"/>
              </w:numPr>
              <w:bidi w:val="0"/>
              <w:spacing w:before="60" w:after="60" w:line="240" w:lineRule="auto"/>
              <w:ind w:hanging="578"/>
              <w:rPr>
                <w:rFonts w:asciiTheme="majorBidi" w:hAnsiTheme="majorBidi" w:cstheme="majorBidi"/>
              </w:rPr>
            </w:pPr>
            <w:del w:id="46" w:author="Ezuz Ruby" w:date="2025-03-18T18:09:00Z" w16du:dateUtc="2025-03-18T16:09:00Z">
              <w:r w:rsidRPr="00970EC1" w:rsidDel="008414C9">
                <w:rPr>
                  <w:rFonts w:asciiTheme="majorBidi" w:hAnsiTheme="majorBidi" w:cstheme="majorBidi"/>
                </w:rPr>
                <w:delText>NA</w:delText>
              </w:r>
            </w:del>
            <w:ins w:id="47" w:author="Ezuz Ruby" w:date="2025-03-18T18:09:00Z" w16du:dateUtc="2025-03-18T16:09:00Z">
              <w:r w:rsidR="008414C9">
                <w:rPr>
                  <w:rFonts w:asciiTheme="majorBidi" w:hAnsiTheme="majorBidi" w:cstheme="majorBidi"/>
                </w:rPr>
                <w:t>??</w:t>
              </w:r>
            </w:ins>
          </w:p>
        </w:tc>
        <w:tc>
          <w:tcPr>
            <w:tcW w:w="5103" w:type="dxa"/>
          </w:tcPr>
          <w:p w14:paraId="185A147A" w14:textId="6767ECCF" w:rsidR="00720E32" w:rsidRPr="00970EC1" w:rsidRDefault="008414C9" w:rsidP="002535A9">
            <w:pPr>
              <w:bidi w:val="0"/>
              <w:spacing w:before="60" w:after="60" w:line="240" w:lineRule="auto"/>
              <w:rPr>
                <w:rFonts w:asciiTheme="majorBidi" w:hAnsiTheme="majorBidi" w:cstheme="majorBidi"/>
                <w:lang w:val="en-GB"/>
              </w:rPr>
            </w:pPr>
            <w:ins w:id="48" w:author="Ezuz Ruby" w:date="2025-03-18T18:09:00Z" w16du:dateUtc="2025-03-18T16:09:00Z">
              <w:r>
                <w:rPr>
                  <w:rFonts w:asciiTheme="majorBidi" w:hAnsiTheme="majorBidi" w:cstheme="majorBidi"/>
                  <w:lang w:val="en-GB"/>
                </w:rPr>
                <w:t xml:space="preserve">Tech computer requirements </w:t>
              </w:r>
            </w:ins>
            <w:ins w:id="49" w:author="Ezuz Ruby" w:date="2025-03-18T18:12:00Z" w16du:dateUtc="2025-03-18T16:12:00Z">
              <w:r>
                <w:rPr>
                  <w:rFonts w:asciiTheme="majorBidi" w:hAnsiTheme="majorBidi" w:cstheme="majorBidi"/>
                  <w:lang w:val="en-GB"/>
                </w:rPr>
                <w:t xml:space="preserve">REV </w:t>
              </w:r>
            </w:ins>
            <w:r w:rsidR="008D062B" w:rsidRPr="00970EC1">
              <w:rPr>
                <w:rFonts w:asciiTheme="majorBidi" w:hAnsiTheme="majorBidi" w:cstheme="majorBidi"/>
                <w:lang w:val="en-GB"/>
              </w:rPr>
              <w:t>--</w:t>
            </w:r>
            <w:r w:rsidR="00720E32" w:rsidRPr="00970EC1">
              <w:rPr>
                <w:rFonts w:asciiTheme="majorBidi" w:hAnsiTheme="majorBidi" w:cstheme="majorBidi"/>
                <w:lang w:val="en-GB"/>
              </w:rPr>
              <w:t xml:space="preserve"> </w:t>
            </w:r>
          </w:p>
        </w:tc>
      </w:tr>
      <w:tr w:rsidR="00970EC1" w:rsidRPr="00970EC1" w14:paraId="031FF55F" w14:textId="77777777" w:rsidTr="006D04C3">
        <w:tc>
          <w:tcPr>
            <w:tcW w:w="3369" w:type="dxa"/>
          </w:tcPr>
          <w:p w14:paraId="1C8ACB7F" w14:textId="7EE8CEF6" w:rsidR="00720E32" w:rsidRPr="00970EC1" w:rsidRDefault="008414C9" w:rsidP="000A4481">
            <w:pPr>
              <w:pStyle w:val="ListParagraph"/>
              <w:numPr>
                <w:ilvl w:val="0"/>
                <w:numId w:val="11"/>
              </w:numPr>
              <w:bidi w:val="0"/>
              <w:spacing w:before="60" w:after="60" w:line="240" w:lineRule="auto"/>
              <w:ind w:hanging="578"/>
              <w:jc w:val="left"/>
              <w:rPr>
                <w:rFonts w:asciiTheme="majorBidi" w:hAnsiTheme="majorBidi" w:cstheme="majorBidi"/>
              </w:rPr>
            </w:pPr>
            <w:ins w:id="50" w:author="Ezuz Ruby" w:date="2025-03-18T18:11:00Z" w16du:dateUtc="2025-03-18T16:11:00Z">
              <w:r>
                <w:rPr>
                  <w:rFonts w:asciiTheme="majorBidi" w:hAnsiTheme="majorBidi" w:cstheme="majorBidi"/>
                </w:rPr>
                <w:t xml:space="preserve">SD-T-3586-0109-50 </w:t>
              </w:r>
            </w:ins>
            <w:del w:id="51" w:author="Ezuz Ruby" w:date="2025-03-18T18:11:00Z" w16du:dateUtc="2025-03-18T16:11:00Z">
              <w:r w:rsidR="008D062B" w:rsidRPr="00970EC1" w:rsidDel="008414C9">
                <w:rPr>
                  <w:rFonts w:asciiTheme="majorBidi" w:hAnsiTheme="majorBidi" w:cstheme="majorBidi"/>
                </w:rPr>
                <w:delText>--</w:delText>
              </w:r>
            </w:del>
          </w:p>
        </w:tc>
        <w:tc>
          <w:tcPr>
            <w:tcW w:w="5103" w:type="dxa"/>
          </w:tcPr>
          <w:p w14:paraId="13AD86FB" w14:textId="4C2F5A18" w:rsidR="00720E32" w:rsidRPr="00970EC1" w:rsidRDefault="008414C9" w:rsidP="002535A9">
            <w:pPr>
              <w:bidi w:val="0"/>
              <w:spacing w:before="60" w:after="60" w:line="240" w:lineRule="auto"/>
              <w:rPr>
                <w:rFonts w:asciiTheme="majorBidi" w:hAnsiTheme="majorBidi" w:cstheme="majorBidi"/>
              </w:rPr>
            </w:pPr>
            <w:ins w:id="52" w:author="Ezuz Ruby" w:date="2025-03-18T18:11:00Z" w16du:dateUtc="2025-03-18T16:11:00Z">
              <w:r>
                <w:rPr>
                  <w:rFonts w:asciiTheme="majorBidi" w:hAnsiTheme="majorBidi" w:cstheme="majorBidi"/>
                </w:rPr>
                <w:t xml:space="preserve">ETHERNET COMUNICATION CABLE </w:t>
              </w:r>
            </w:ins>
            <w:ins w:id="53" w:author="Ezuz Ruby" w:date="2025-03-18T18:12:00Z" w16du:dateUtc="2025-03-18T16:12:00Z">
              <w:r>
                <w:rPr>
                  <w:rFonts w:asciiTheme="majorBidi" w:hAnsiTheme="majorBidi" w:cstheme="majorBidi"/>
                </w:rPr>
                <w:t>REV A</w:t>
              </w:r>
            </w:ins>
            <w:del w:id="54" w:author="Ezuz Ruby" w:date="2025-03-18T18:11:00Z" w16du:dateUtc="2025-03-18T16:11:00Z">
              <w:r w:rsidR="008D062B" w:rsidRPr="00970EC1" w:rsidDel="008414C9">
                <w:rPr>
                  <w:rFonts w:asciiTheme="majorBidi" w:hAnsiTheme="majorBidi" w:cstheme="majorBidi"/>
                </w:rPr>
                <w:delText>--</w:delText>
              </w:r>
            </w:del>
          </w:p>
        </w:tc>
      </w:tr>
      <w:tr w:rsidR="00970EC1" w:rsidRPr="00970EC1" w14:paraId="1D157AC3" w14:textId="77777777" w:rsidTr="006D04C3">
        <w:tc>
          <w:tcPr>
            <w:tcW w:w="3369" w:type="dxa"/>
          </w:tcPr>
          <w:p w14:paraId="7C14FB19" w14:textId="77777777" w:rsidR="00720E32" w:rsidRPr="00970EC1" w:rsidRDefault="008D062B" w:rsidP="000A4481">
            <w:pPr>
              <w:pStyle w:val="ListParagraph"/>
              <w:numPr>
                <w:ilvl w:val="0"/>
                <w:numId w:val="11"/>
              </w:numPr>
              <w:bidi w:val="0"/>
              <w:spacing w:before="60" w:after="60" w:line="240" w:lineRule="auto"/>
              <w:ind w:hanging="578"/>
              <w:jc w:val="left"/>
              <w:rPr>
                <w:rFonts w:asciiTheme="majorBidi" w:hAnsiTheme="majorBidi" w:cstheme="majorBidi"/>
                <w:rtl/>
              </w:rPr>
            </w:pPr>
            <w:r w:rsidRPr="00970EC1">
              <w:rPr>
                <w:rFonts w:asciiTheme="majorBidi" w:hAnsiTheme="majorBidi" w:cstheme="majorBidi"/>
              </w:rPr>
              <w:t>--</w:t>
            </w:r>
          </w:p>
        </w:tc>
        <w:tc>
          <w:tcPr>
            <w:tcW w:w="5103" w:type="dxa"/>
          </w:tcPr>
          <w:p w14:paraId="4BF1FA20" w14:textId="77777777" w:rsidR="00720E32" w:rsidRPr="00970EC1" w:rsidRDefault="008D062B" w:rsidP="002535A9">
            <w:pPr>
              <w:bidi w:val="0"/>
              <w:spacing w:before="60" w:after="60" w:line="240" w:lineRule="auto"/>
              <w:rPr>
                <w:rFonts w:asciiTheme="majorBidi" w:hAnsiTheme="majorBidi" w:cstheme="majorBidi"/>
              </w:rPr>
            </w:pPr>
            <w:r w:rsidRPr="00970EC1">
              <w:rPr>
                <w:rFonts w:asciiTheme="majorBidi" w:hAnsiTheme="majorBidi" w:cstheme="majorBidi"/>
              </w:rPr>
              <w:t>--</w:t>
            </w:r>
          </w:p>
        </w:tc>
      </w:tr>
      <w:tr w:rsidR="00970EC1" w:rsidRPr="00970EC1" w14:paraId="492051D9" w14:textId="77777777" w:rsidTr="006D04C3">
        <w:tc>
          <w:tcPr>
            <w:tcW w:w="3369" w:type="dxa"/>
          </w:tcPr>
          <w:p w14:paraId="5C135C36" w14:textId="77777777" w:rsidR="00720E32" w:rsidRPr="00970EC1" w:rsidRDefault="008D062B" w:rsidP="000A4481">
            <w:pPr>
              <w:pStyle w:val="ListParagraph"/>
              <w:numPr>
                <w:ilvl w:val="0"/>
                <w:numId w:val="11"/>
              </w:numPr>
              <w:bidi w:val="0"/>
              <w:spacing w:before="60" w:after="60" w:line="240" w:lineRule="auto"/>
              <w:ind w:hanging="578"/>
              <w:jc w:val="left"/>
              <w:rPr>
                <w:rFonts w:asciiTheme="majorBidi" w:hAnsiTheme="majorBidi" w:cstheme="majorBidi"/>
              </w:rPr>
            </w:pPr>
            <w:r w:rsidRPr="00970EC1">
              <w:rPr>
                <w:rFonts w:asciiTheme="majorBidi" w:hAnsiTheme="majorBidi" w:cstheme="majorBidi"/>
              </w:rPr>
              <w:t>--</w:t>
            </w:r>
          </w:p>
        </w:tc>
        <w:tc>
          <w:tcPr>
            <w:tcW w:w="5103" w:type="dxa"/>
          </w:tcPr>
          <w:p w14:paraId="6DC5677E" w14:textId="77777777" w:rsidR="00720E32" w:rsidRPr="00970EC1" w:rsidRDefault="008D062B" w:rsidP="002535A9">
            <w:pPr>
              <w:bidi w:val="0"/>
              <w:spacing w:before="60" w:after="60" w:line="240" w:lineRule="auto"/>
              <w:rPr>
                <w:rFonts w:asciiTheme="majorBidi" w:hAnsiTheme="majorBidi" w:cstheme="majorBidi"/>
              </w:rPr>
            </w:pPr>
            <w:r w:rsidRPr="00970EC1">
              <w:rPr>
                <w:rFonts w:asciiTheme="majorBidi" w:hAnsiTheme="majorBidi" w:cstheme="majorBidi"/>
              </w:rPr>
              <w:t>--</w:t>
            </w:r>
          </w:p>
        </w:tc>
      </w:tr>
      <w:tr w:rsidR="00970EC1" w:rsidRPr="00970EC1" w14:paraId="006069D1" w14:textId="77777777" w:rsidTr="006D04C3">
        <w:tc>
          <w:tcPr>
            <w:tcW w:w="3369" w:type="dxa"/>
          </w:tcPr>
          <w:p w14:paraId="77F0BC15" w14:textId="77777777" w:rsidR="00720E32" w:rsidRPr="00970EC1" w:rsidRDefault="008D062B" w:rsidP="000A4481">
            <w:pPr>
              <w:pStyle w:val="ListParagraph"/>
              <w:numPr>
                <w:ilvl w:val="0"/>
                <w:numId w:val="11"/>
              </w:numPr>
              <w:bidi w:val="0"/>
              <w:spacing w:before="60" w:after="60" w:line="240" w:lineRule="auto"/>
              <w:ind w:hanging="578"/>
              <w:jc w:val="left"/>
              <w:rPr>
                <w:rFonts w:asciiTheme="majorBidi" w:hAnsiTheme="majorBidi" w:cstheme="majorBidi"/>
              </w:rPr>
            </w:pPr>
            <w:r w:rsidRPr="00970EC1">
              <w:rPr>
                <w:rFonts w:asciiTheme="majorBidi" w:hAnsiTheme="majorBidi" w:cstheme="majorBidi"/>
              </w:rPr>
              <w:t>--</w:t>
            </w:r>
          </w:p>
        </w:tc>
        <w:tc>
          <w:tcPr>
            <w:tcW w:w="5103" w:type="dxa"/>
          </w:tcPr>
          <w:p w14:paraId="696C720E" w14:textId="77777777" w:rsidR="00720E32" w:rsidRPr="00970EC1" w:rsidRDefault="008D062B" w:rsidP="002535A9">
            <w:pPr>
              <w:bidi w:val="0"/>
              <w:spacing w:before="60" w:after="60" w:line="240" w:lineRule="auto"/>
              <w:rPr>
                <w:rFonts w:asciiTheme="majorBidi" w:hAnsiTheme="majorBidi" w:cstheme="majorBidi"/>
              </w:rPr>
            </w:pPr>
            <w:r w:rsidRPr="00970EC1">
              <w:rPr>
                <w:rFonts w:asciiTheme="majorBidi" w:hAnsiTheme="majorBidi" w:cstheme="majorBidi"/>
              </w:rPr>
              <w:t>--</w:t>
            </w:r>
          </w:p>
        </w:tc>
      </w:tr>
    </w:tbl>
    <w:p w14:paraId="0DC82B87" w14:textId="77777777" w:rsidR="00E751D9" w:rsidRPr="00970EC1" w:rsidRDefault="00E751D9">
      <w:pPr>
        <w:rPr>
          <w:rFonts w:asciiTheme="majorBidi" w:hAnsiTheme="majorBidi" w:cstheme="majorBidi"/>
        </w:rPr>
      </w:pPr>
      <w:r w:rsidRPr="00970EC1">
        <w:rPr>
          <w:rFonts w:asciiTheme="majorBidi" w:hAnsiTheme="majorBidi" w:cstheme="majorBidi"/>
        </w:rPr>
        <w:br w:type="page"/>
      </w:r>
    </w:p>
    <w:p w14:paraId="65C2C9BE" w14:textId="77777777" w:rsidR="00466C94" w:rsidRPr="00AD0A1C" w:rsidRDefault="00466C94" w:rsidP="00466C94">
      <w:pPr>
        <w:pStyle w:val="Heading2"/>
        <w:ind w:left="1134" w:hanging="1134"/>
        <w:rPr>
          <w:rFonts w:asciiTheme="majorBidi" w:hAnsiTheme="majorBidi" w:cstheme="majorBidi"/>
        </w:rPr>
      </w:pPr>
      <w:bookmarkStart w:id="55" w:name="_Toc137485101"/>
      <w:bookmarkStart w:id="56" w:name="_Toc193202268"/>
      <w:bookmarkEnd w:id="41"/>
      <w:bookmarkEnd w:id="42"/>
      <w:bookmarkEnd w:id="43"/>
      <w:bookmarkEnd w:id="44"/>
      <w:r w:rsidRPr="00AD0A1C">
        <w:rPr>
          <w:rFonts w:asciiTheme="majorBidi" w:hAnsiTheme="majorBidi" w:cstheme="majorBidi"/>
        </w:rPr>
        <w:lastRenderedPageBreak/>
        <w:t>Introduction</w:t>
      </w:r>
      <w:bookmarkEnd w:id="55"/>
      <w:bookmarkEnd w:id="56"/>
    </w:p>
    <w:p w14:paraId="7CC27754" w14:textId="77777777" w:rsidR="00466C94" w:rsidRPr="00AD0A1C" w:rsidRDefault="00466C94" w:rsidP="00466C94">
      <w:pPr>
        <w:pStyle w:val="BodyText"/>
        <w:keepLines w:val="0"/>
        <w:ind w:left="1134"/>
        <w:rPr>
          <w:rFonts w:asciiTheme="majorBidi" w:hAnsiTheme="majorBidi" w:cstheme="majorBidi"/>
        </w:rPr>
      </w:pPr>
      <w:r w:rsidRPr="00AD0A1C">
        <w:rPr>
          <w:rFonts w:asciiTheme="majorBidi" w:hAnsiTheme="majorBidi" w:cstheme="majorBidi"/>
        </w:rPr>
        <w:t xml:space="preserve">J-MUSIC </w:t>
      </w:r>
      <w:r>
        <w:rPr>
          <w:rFonts w:asciiTheme="majorBidi" w:hAnsiTheme="majorBidi" w:cstheme="majorBidi"/>
        </w:rPr>
        <w:t>for EMBRAER</w:t>
      </w:r>
      <w:r w:rsidRPr="00AD0A1C">
        <w:rPr>
          <w:rFonts w:asciiTheme="majorBidi" w:hAnsiTheme="majorBidi" w:cstheme="majorBidi"/>
        </w:rPr>
        <w:t xml:space="preserve"> includes the following main </w:t>
      </w:r>
      <w:r>
        <w:rPr>
          <w:rFonts w:asciiTheme="majorBidi" w:hAnsiTheme="majorBidi" w:cstheme="majorBidi"/>
        </w:rPr>
        <w:t>units</w:t>
      </w:r>
      <w:r w:rsidRPr="00AD0A1C">
        <w:rPr>
          <w:rFonts w:asciiTheme="majorBidi" w:hAnsiTheme="majorBidi" w:cstheme="majorBidi"/>
        </w:rPr>
        <w:t>.</w:t>
      </w:r>
    </w:p>
    <w:p w14:paraId="4B68D4A4" w14:textId="77777777" w:rsidR="00466C94" w:rsidRDefault="00466C94" w:rsidP="00466C94">
      <w:pPr>
        <w:numPr>
          <w:ilvl w:val="0"/>
          <w:numId w:val="13"/>
        </w:numPr>
        <w:spacing w:line="360" w:lineRule="auto"/>
        <w:ind w:left="1701" w:hanging="567"/>
        <w:rPr>
          <w:rFonts w:asciiTheme="majorBidi" w:hAnsiTheme="majorBidi" w:cstheme="majorBidi"/>
        </w:rPr>
      </w:pPr>
      <w:r>
        <w:rPr>
          <w:rFonts w:asciiTheme="majorBidi" w:hAnsiTheme="majorBidi" w:cstheme="majorBidi"/>
        </w:rPr>
        <w:t>1 x Electronic Unit (J-ELU)</w:t>
      </w:r>
    </w:p>
    <w:p w14:paraId="0FB26CA0" w14:textId="77777777" w:rsidR="00466C94" w:rsidRPr="00921434" w:rsidRDefault="00466C94" w:rsidP="00466C94">
      <w:pPr>
        <w:numPr>
          <w:ilvl w:val="0"/>
          <w:numId w:val="13"/>
        </w:numPr>
        <w:spacing w:line="360" w:lineRule="auto"/>
        <w:ind w:left="1701" w:hanging="567"/>
        <w:rPr>
          <w:rFonts w:asciiTheme="majorBidi" w:hAnsiTheme="majorBidi" w:cstheme="majorBidi"/>
        </w:rPr>
      </w:pPr>
      <w:r w:rsidRPr="00921434">
        <w:rPr>
          <w:rFonts w:asciiTheme="majorBidi" w:hAnsiTheme="majorBidi" w:cstheme="majorBidi"/>
        </w:rPr>
        <w:t>1 x Fiber Laser, comprised of a Laser Generator Unit (J-LGU)</w:t>
      </w:r>
    </w:p>
    <w:p w14:paraId="4AFDEFD2" w14:textId="0781AB57" w:rsidR="00466C94" w:rsidRDefault="00466C94" w:rsidP="00466C94">
      <w:pPr>
        <w:numPr>
          <w:ilvl w:val="0"/>
          <w:numId w:val="13"/>
        </w:numPr>
        <w:spacing w:line="360" w:lineRule="auto"/>
        <w:ind w:left="1701" w:hanging="567"/>
        <w:rPr>
          <w:rFonts w:asciiTheme="majorBidi" w:hAnsiTheme="majorBidi" w:cstheme="majorBidi"/>
        </w:rPr>
      </w:pPr>
      <w:r w:rsidRPr="00921434">
        <w:rPr>
          <w:rFonts w:asciiTheme="majorBidi" w:hAnsiTheme="majorBidi" w:cstheme="majorBidi"/>
        </w:rPr>
        <w:t>1 x J</w:t>
      </w:r>
      <w:r>
        <w:rPr>
          <w:rFonts w:asciiTheme="majorBidi" w:hAnsiTheme="majorBidi" w:cstheme="majorBidi"/>
        </w:rPr>
        <w:t>amming Turret (J-JT) including:</w:t>
      </w:r>
    </w:p>
    <w:p w14:paraId="0AE61FE3" w14:textId="77777777" w:rsidR="00466C94" w:rsidRDefault="00466C94" w:rsidP="00466C94">
      <w:pPr>
        <w:numPr>
          <w:ilvl w:val="1"/>
          <w:numId w:val="13"/>
        </w:numPr>
        <w:spacing w:line="360" w:lineRule="auto"/>
        <w:ind w:left="2127" w:hanging="426"/>
        <w:rPr>
          <w:rFonts w:asciiTheme="majorBidi" w:hAnsiTheme="majorBidi" w:cstheme="majorBidi"/>
        </w:rPr>
      </w:pPr>
      <w:r w:rsidRPr="00921434">
        <w:rPr>
          <w:rFonts w:asciiTheme="majorBidi" w:hAnsiTheme="majorBidi" w:cstheme="majorBidi"/>
        </w:rPr>
        <w:t xml:space="preserve">Mirror Turret (J-MITUR), </w:t>
      </w:r>
    </w:p>
    <w:p w14:paraId="3961FDB7" w14:textId="77777777" w:rsidR="00466C94" w:rsidRPr="00921434" w:rsidRDefault="00466C94" w:rsidP="00466C94">
      <w:pPr>
        <w:numPr>
          <w:ilvl w:val="1"/>
          <w:numId w:val="13"/>
        </w:numPr>
        <w:spacing w:line="360" w:lineRule="auto"/>
        <w:ind w:left="2127" w:hanging="426"/>
        <w:rPr>
          <w:rFonts w:asciiTheme="majorBidi" w:hAnsiTheme="majorBidi" w:cstheme="majorBidi"/>
        </w:rPr>
      </w:pPr>
      <w:r w:rsidRPr="00921434">
        <w:rPr>
          <w:rFonts w:asciiTheme="majorBidi" w:hAnsiTheme="majorBidi" w:cstheme="majorBidi"/>
        </w:rPr>
        <w:t>Laser Head Unit (J-LHU)</w:t>
      </w:r>
    </w:p>
    <w:p w14:paraId="7F4F1C6F" w14:textId="77777777" w:rsidR="00466C94" w:rsidRDefault="00466C94" w:rsidP="00466C94">
      <w:pPr>
        <w:numPr>
          <w:ilvl w:val="1"/>
          <w:numId w:val="13"/>
        </w:numPr>
        <w:spacing w:line="360" w:lineRule="auto"/>
        <w:ind w:left="2127" w:hanging="426"/>
        <w:rPr>
          <w:rFonts w:asciiTheme="majorBidi" w:hAnsiTheme="majorBidi" w:cstheme="majorBidi"/>
        </w:rPr>
      </w:pPr>
      <w:r w:rsidRPr="00921434">
        <w:rPr>
          <w:rFonts w:asciiTheme="majorBidi" w:hAnsiTheme="majorBidi" w:cstheme="majorBidi"/>
        </w:rPr>
        <w:t xml:space="preserve">gyro (J-GYRO), </w:t>
      </w:r>
    </w:p>
    <w:p w14:paraId="1902CF0E" w14:textId="77777777" w:rsidR="00466C94" w:rsidRDefault="00466C94" w:rsidP="00466C94">
      <w:pPr>
        <w:numPr>
          <w:ilvl w:val="1"/>
          <w:numId w:val="13"/>
        </w:numPr>
        <w:spacing w:line="360" w:lineRule="auto"/>
        <w:ind w:left="2127" w:hanging="426"/>
        <w:rPr>
          <w:rFonts w:asciiTheme="majorBidi" w:hAnsiTheme="majorBidi" w:cstheme="majorBidi"/>
        </w:rPr>
      </w:pPr>
      <w:r w:rsidRPr="00921434">
        <w:rPr>
          <w:rFonts w:asciiTheme="majorBidi" w:hAnsiTheme="majorBidi" w:cstheme="majorBidi"/>
        </w:rPr>
        <w:t xml:space="preserve">Thermal Sensor (J-MTTS) and </w:t>
      </w:r>
    </w:p>
    <w:p w14:paraId="1BCE01F6" w14:textId="77777777" w:rsidR="00466C94" w:rsidRDefault="00466C94" w:rsidP="00466C94">
      <w:pPr>
        <w:pStyle w:val="BodyText"/>
        <w:jc w:val="center"/>
        <w:rPr>
          <w:rFonts w:asciiTheme="majorBidi" w:hAnsiTheme="majorBidi" w:cstheme="majorBidi"/>
          <w:noProof/>
        </w:rPr>
      </w:pPr>
      <w:r>
        <w:rPr>
          <w:noProof/>
        </w:rPr>
        <w:drawing>
          <wp:inline distT="0" distB="0" distL="0" distR="0" wp14:anchorId="1E15BFE7" wp14:editId="436FCF11">
            <wp:extent cx="5734050" cy="2624455"/>
            <wp:effectExtent l="0" t="0" r="0" b="4445"/>
            <wp:docPr id="8" name="Picture 1"/>
            <wp:cNvGraphicFramePr/>
            <a:graphic xmlns:a="http://schemas.openxmlformats.org/drawingml/2006/main">
              <a:graphicData uri="http://schemas.openxmlformats.org/drawingml/2006/picture">
                <pic:pic xmlns:pic="http://schemas.openxmlformats.org/drawingml/2006/picture">
                  <pic:nvPicPr>
                    <pic:cNvPr id="8" name="Picture 1"/>
                    <pic:cNvPicPr/>
                  </pic:nvPicPr>
                  <pic:blipFill>
                    <a:blip r:embed="rId12" cstate="print"/>
                    <a:srcRect/>
                    <a:stretch>
                      <a:fillRect/>
                    </a:stretch>
                  </pic:blipFill>
                  <pic:spPr bwMode="auto">
                    <a:xfrm>
                      <a:off x="0" y="0"/>
                      <a:ext cx="5734050" cy="2624455"/>
                    </a:xfrm>
                    <a:prstGeom prst="rect">
                      <a:avLst/>
                    </a:prstGeom>
                    <a:noFill/>
                    <a:ln w="9525">
                      <a:noFill/>
                      <a:miter lim="800000"/>
                      <a:headEnd/>
                      <a:tailEnd/>
                    </a:ln>
                  </pic:spPr>
                </pic:pic>
              </a:graphicData>
            </a:graphic>
          </wp:inline>
        </w:drawing>
      </w:r>
    </w:p>
    <w:p w14:paraId="492E04D8" w14:textId="77777777" w:rsidR="00466C94" w:rsidRPr="00AD0A1C" w:rsidRDefault="00466C94" w:rsidP="00466C94">
      <w:pPr>
        <w:pStyle w:val="BodyText"/>
        <w:jc w:val="center"/>
        <w:rPr>
          <w:rFonts w:asciiTheme="majorBidi" w:hAnsiTheme="majorBidi" w:cstheme="majorBidi"/>
        </w:rPr>
      </w:pPr>
    </w:p>
    <w:p w14:paraId="057CC171" w14:textId="77777777" w:rsidR="00466C94" w:rsidRPr="00AD0A1C" w:rsidRDefault="00466C94" w:rsidP="00466C94">
      <w:pPr>
        <w:pStyle w:val="BodyText"/>
        <w:jc w:val="center"/>
        <w:rPr>
          <w:rFonts w:asciiTheme="majorBidi" w:hAnsiTheme="majorBidi" w:cstheme="majorBidi"/>
          <w:b/>
          <w:bCs/>
        </w:rPr>
      </w:pPr>
      <w:bookmarkStart w:id="57" w:name="_Ref6998907"/>
      <w:bookmarkStart w:id="58" w:name="_Toc14199429"/>
      <w:r w:rsidRPr="00AD0A1C">
        <w:rPr>
          <w:rFonts w:asciiTheme="majorBidi" w:hAnsiTheme="majorBidi" w:cstheme="majorBidi"/>
          <w:b/>
          <w:bCs/>
        </w:rPr>
        <w:t xml:space="preserve">Figure </w:t>
      </w:r>
      <w:r w:rsidRPr="00AD0A1C">
        <w:rPr>
          <w:rFonts w:asciiTheme="majorBidi" w:hAnsiTheme="majorBidi" w:cstheme="majorBidi"/>
          <w:b/>
          <w:bCs/>
        </w:rPr>
        <w:fldChar w:fldCharType="begin"/>
      </w:r>
      <w:r w:rsidRPr="00AD0A1C">
        <w:rPr>
          <w:rFonts w:asciiTheme="majorBidi" w:hAnsiTheme="majorBidi" w:cstheme="majorBidi"/>
          <w:b/>
          <w:bCs/>
        </w:rPr>
        <w:instrText xml:space="preserve"> SEQ Figure \* ARABIC </w:instrText>
      </w:r>
      <w:r w:rsidRPr="00AD0A1C">
        <w:rPr>
          <w:rFonts w:asciiTheme="majorBidi" w:hAnsiTheme="majorBidi" w:cstheme="majorBidi"/>
          <w:b/>
          <w:bCs/>
        </w:rPr>
        <w:fldChar w:fldCharType="separate"/>
      </w:r>
      <w:r w:rsidRPr="00AD0A1C">
        <w:rPr>
          <w:rFonts w:asciiTheme="majorBidi" w:hAnsiTheme="majorBidi" w:cstheme="majorBidi"/>
          <w:b/>
          <w:bCs/>
          <w:noProof/>
        </w:rPr>
        <w:t>1</w:t>
      </w:r>
      <w:r w:rsidRPr="00AD0A1C">
        <w:rPr>
          <w:rFonts w:asciiTheme="majorBidi" w:hAnsiTheme="majorBidi" w:cstheme="majorBidi"/>
          <w:b/>
          <w:bCs/>
        </w:rPr>
        <w:fldChar w:fldCharType="end"/>
      </w:r>
      <w:bookmarkEnd w:id="57"/>
      <w:r w:rsidRPr="00AD0A1C">
        <w:rPr>
          <w:rFonts w:asciiTheme="majorBidi" w:hAnsiTheme="majorBidi" w:cstheme="majorBidi"/>
          <w:b/>
          <w:bCs/>
        </w:rPr>
        <w:t xml:space="preserve">:  J-MUSIC </w:t>
      </w:r>
      <w:bookmarkEnd w:id="58"/>
      <w:r>
        <w:rPr>
          <w:rFonts w:asciiTheme="majorBidi" w:hAnsiTheme="majorBidi" w:cstheme="majorBidi"/>
          <w:b/>
          <w:bCs/>
        </w:rPr>
        <w:t>Simplified Block Diagram</w:t>
      </w:r>
    </w:p>
    <w:p w14:paraId="3A1DDBB9" w14:textId="77777777" w:rsidR="00C30626" w:rsidRPr="00970EC1" w:rsidRDefault="00C30626" w:rsidP="00C30626">
      <w:pPr>
        <w:pStyle w:val="BodyText"/>
        <w:rPr>
          <w:rFonts w:asciiTheme="majorBidi" w:hAnsiTheme="majorBidi" w:cstheme="majorBidi"/>
        </w:rPr>
      </w:pPr>
    </w:p>
    <w:p w14:paraId="268327F8" w14:textId="77777777" w:rsidR="00EC7536" w:rsidRPr="00970EC1" w:rsidRDefault="00EC7536">
      <w:pPr>
        <w:rPr>
          <w:rFonts w:asciiTheme="majorBidi" w:hAnsiTheme="majorBidi" w:cstheme="majorBidi"/>
          <w:b/>
          <w:bCs/>
        </w:rPr>
      </w:pPr>
      <w:r w:rsidRPr="00970EC1">
        <w:rPr>
          <w:rFonts w:asciiTheme="majorBidi" w:hAnsiTheme="majorBidi" w:cstheme="majorBidi"/>
        </w:rPr>
        <w:br w:type="page"/>
      </w:r>
    </w:p>
    <w:p w14:paraId="10A10DD1" w14:textId="77777777" w:rsidR="00834C1D" w:rsidRPr="00970EC1" w:rsidRDefault="00834C1D">
      <w:pPr>
        <w:rPr>
          <w:rFonts w:asciiTheme="majorBidi" w:hAnsiTheme="majorBidi" w:cstheme="majorBidi"/>
          <w:b/>
          <w:bCs/>
          <w:kern w:val="36"/>
        </w:rPr>
      </w:pPr>
      <w:bookmarkStart w:id="59" w:name="_Hlt15111372"/>
      <w:bookmarkStart w:id="60" w:name="_Toc333942031"/>
      <w:bookmarkEnd w:id="21"/>
      <w:bookmarkEnd w:id="45"/>
      <w:bookmarkEnd w:id="59"/>
    </w:p>
    <w:p w14:paraId="0D9BD1A9" w14:textId="20A65B1E" w:rsidR="00E04BCE" w:rsidRPr="00970EC1" w:rsidRDefault="007527A3" w:rsidP="00571E52">
      <w:pPr>
        <w:pStyle w:val="Heading1"/>
        <w:rPr>
          <w:rFonts w:asciiTheme="majorBidi" w:hAnsiTheme="majorBidi" w:cstheme="majorBidi"/>
          <w:sz w:val="24"/>
          <w:szCs w:val="24"/>
          <w:rtl/>
        </w:rPr>
      </w:pPr>
      <w:bookmarkStart w:id="61" w:name="_Toc193202269"/>
      <w:bookmarkEnd w:id="60"/>
      <w:r w:rsidRPr="007527A3">
        <w:rPr>
          <w:rFonts w:asciiTheme="majorBidi" w:hAnsiTheme="majorBidi" w:cstheme="majorBidi"/>
          <w:sz w:val="24"/>
          <w:szCs w:val="24"/>
        </w:rPr>
        <w:t xml:space="preserve">DIRCM MLV </w:t>
      </w:r>
      <w:r w:rsidR="00EC7536" w:rsidRPr="00970EC1">
        <w:rPr>
          <w:rFonts w:asciiTheme="majorBidi" w:hAnsiTheme="majorBidi" w:cstheme="majorBidi"/>
          <w:sz w:val="24"/>
          <w:szCs w:val="24"/>
        </w:rPr>
        <w:t>Capabilities</w:t>
      </w:r>
      <w:bookmarkEnd w:id="61"/>
      <w:r w:rsidR="00EC7536" w:rsidRPr="00970EC1">
        <w:rPr>
          <w:rFonts w:asciiTheme="majorBidi" w:hAnsiTheme="majorBidi" w:cstheme="majorBidi"/>
          <w:sz w:val="24"/>
          <w:szCs w:val="24"/>
        </w:rPr>
        <w:t xml:space="preserve"> </w:t>
      </w:r>
    </w:p>
    <w:p w14:paraId="2DC705DB" w14:textId="77777777" w:rsidR="00E04BCE" w:rsidRPr="003902F0" w:rsidRDefault="00E85FC2" w:rsidP="00B45F63">
      <w:pPr>
        <w:pStyle w:val="Heading2"/>
        <w:ind w:left="426" w:hanging="426"/>
        <w:rPr>
          <w:rFonts w:asciiTheme="majorBidi" w:hAnsiTheme="majorBidi" w:cstheme="majorBidi"/>
          <w:rtl/>
        </w:rPr>
      </w:pPr>
      <w:bookmarkStart w:id="62" w:name="_Toc333942032"/>
      <w:bookmarkStart w:id="63" w:name="_Toc193202270"/>
      <w:r w:rsidRPr="003902F0">
        <w:rPr>
          <w:rFonts w:asciiTheme="majorBidi" w:hAnsiTheme="majorBidi" w:cstheme="majorBidi"/>
        </w:rPr>
        <w:t>General</w:t>
      </w:r>
      <w:bookmarkEnd w:id="62"/>
      <w:bookmarkEnd w:id="63"/>
    </w:p>
    <w:p w14:paraId="473864A5" w14:textId="53F334D6" w:rsidR="008D062B" w:rsidRPr="003902F0" w:rsidRDefault="00E751D9" w:rsidP="00617CCC">
      <w:pPr>
        <w:numPr>
          <w:ilvl w:val="0"/>
          <w:numId w:val="22"/>
        </w:numPr>
        <w:spacing w:line="360" w:lineRule="auto"/>
        <w:rPr>
          <w:rFonts w:asciiTheme="majorBidi" w:hAnsiTheme="majorBidi" w:cstheme="majorBidi"/>
        </w:rPr>
      </w:pPr>
      <w:r w:rsidRPr="003902F0">
        <w:rPr>
          <w:rFonts w:asciiTheme="majorBidi" w:hAnsiTheme="majorBidi" w:cstheme="majorBidi"/>
        </w:rPr>
        <w:t xml:space="preserve">The </w:t>
      </w:r>
      <w:r w:rsidR="007C3768" w:rsidRPr="003902F0">
        <w:rPr>
          <w:rFonts w:asciiTheme="majorBidi" w:hAnsiTheme="majorBidi" w:cstheme="majorBidi"/>
        </w:rPr>
        <w:t>DIRCM</w:t>
      </w:r>
      <w:r w:rsidR="00617CCC" w:rsidRPr="003902F0">
        <w:rPr>
          <w:rFonts w:asciiTheme="majorBidi" w:hAnsiTheme="majorBidi" w:cstheme="majorBidi"/>
        </w:rPr>
        <w:t xml:space="preserve"> </w:t>
      </w:r>
      <w:del w:id="64" w:author="Ezuz Ruby" w:date="2025-03-18T17:45:00Z" w16du:dateUtc="2025-03-18T15:45:00Z">
        <w:r w:rsidR="00617CCC" w:rsidRPr="003902F0" w:rsidDel="003E2436">
          <w:rPr>
            <w:rFonts w:asciiTheme="majorBidi" w:hAnsiTheme="majorBidi" w:cstheme="majorBidi"/>
          </w:rPr>
          <w:delText>MLV</w:delText>
        </w:r>
      </w:del>
      <w:r w:rsidR="00617CCC" w:rsidRPr="003902F0">
        <w:rPr>
          <w:rFonts w:asciiTheme="majorBidi" w:hAnsiTheme="majorBidi" w:cstheme="majorBidi"/>
        </w:rPr>
        <w:t xml:space="preserve"> </w:t>
      </w:r>
      <w:r w:rsidRPr="003902F0">
        <w:rPr>
          <w:rFonts w:asciiTheme="majorBidi" w:hAnsiTheme="majorBidi" w:cstheme="majorBidi"/>
        </w:rPr>
        <w:t>application</w:t>
      </w:r>
      <w:ins w:id="65" w:author="Ezuz Ruby" w:date="2025-03-18T17:45:00Z" w16du:dateUtc="2025-03-18T15:45:00Z">
        <w:r w:rsidR="003E2436">
          <w:rPr>
            <w:rFonts w:asciiTheme="majorBidi" w:hAnsiTheme="majorBidi" w:cstheme="majorBidi"/>
          </w:rPr>
          <w:t>s</w:t>
        </w:r>
      </w:ins>
      <w:r w:rsidR="003C620C" w:rsidRPr="003902F0">
        <w:rPr>
          <w:rFonts w:asciiTheme="majorBidi" w:hAnsiTheme="majorBidi" w:cstheme="majorBidi"/>
        </w:rPr>
        <w:t xml:space="preserve"> </w:t>
      </w:r>
      <w:r w:rsidRPr="003902F0">
        <w:rPr>
          <w:rFonts w:asciiTheme="majorBidi" w:hAnsiTheme="majorBidi" w:cstheme="majorBidi"/>
        </w:rPr>
        <w:t xml:space="preserve">shall </w:t>
      </w:r>
      <w:r w:rsidR="008D062B" w:rsidRPr="003902F0">
        <w:rPr>
          <w:rFonts w:asciiTheme="majorBidi" w:hAnsiTheme="majorBidi" w:cstheme="majorBidi"/>
        </w:rPr>
        <w:t xml:space="preserve">be based on the </w:t>
      </w:r>
      <w:r w:rsidR="00581CE8" w:rsidRPr="003902F0">
        <w:rPr>
          <w:rFonts w:asciiTheme="majorBidi" w:hAnsiTheme="majorBidi" w:cstheme="majorBidi"/>
        </w:rPr>
        <w:t>NOVA</w:t>
      </w:r>
      <w:r w:rsidR="00661689" w:rsidRPr="003902F0">
        <w:rPr>
          <w:rFonts w:asciiTheme="majorBidi" w:hAnsiTheme="majorBidi" w:cstheme="majorBidi"/>
        </w:rPr>
        <w:t xml:space="preserve"> Tech</w:t>
      </w:r>
      <w:r w:rsidR="008D062B" w:rsidRPr="003902F0">
        <w:rPr>
          <w:rFonts w:asciiTheme="majorBidi" w:hAnsiTheme="majorBidi" w:cstheme="majorBidi"/>
        </w:rPr>
        <w:t>-</w:t>
      </w:r>
      <w:r w:rsidR="00CF598F" w:rsidRPr="003902F0">
        <w:rPr>
          <w:rFonts w:asciiTheme="majorBidi" w:hAnsiTheme="majorBidi" w:cstheme="majorBidi"/>
        </w:rPr>
        <w:t>computer</w:t>
      </w:r>
      <w:r w:rsidR="00581CE8" w:rsidRPr="003902F0">
        <w:rPr>
          <w:rFonts w:asciiTheme="majorBidi" w:hAnsiTheme="majorBidi" w:cstheme="majorBidi"/>
        </w:rPr>
        <w:t xml:space="preserve"> (one turret)</w:t>
      </w:r>
      <w:r w:rsidR="008D062B" w:rsidRPr="003902F0">
        <w:rPr>
          <w:rFonts w:asciiTheme="majorBidi" w:hAnsiTheme="majorBidi" w:cstheme="majorBidi"/>
        </w:rPr>
        <w:t>.</w:t>
      </w:r>
    </w:p>
    <w:p w14:paraId="5979EFB9" w14:textId="4B5277B5" w:rsidR="00B45F63" w:rsidRPr="003902F0" w:rsidRDefault="008D062B" w:rsidP="000A4481">
      <w:pPr>
        <w:numPr>
          <w:ilvl w:val="0"/>
          <w:numId w:val="22"/>
        </w:numPr>
        <w:spacing w:line="360" w:lineRule="auto"/>
        <w:rPr>
          <w:rFonts w:asciiTheme="majorBidi" w:hAnsiTheme="majorBidi" w:cstheme="majorBidi"/>
        </w:rPr>
      </w:pPr>
      <w:r w:rsidRPr="003902F0">
        <w:rPr>
          <w:rFonts w:asciiTheme="majorBidi" w:hAnsiTheme="majorBidi" w:cstheme="majorBidi"/>
        </w:rPr>
        <w:t xml:space="preserve">The </w:t>
      </w:r>
      <w:r w:rsidR="007C3768" w:rsidRPr="003902F0">
        <w:rPr>
          <w:rFonts w:asciiTheme="majorBidi" w:hAnsiTheme="majorBidi" w:cstheme="majorBidi"/>
        </w:rPr>
        <w:t xml:space="preserve">DIRCM </w:t>
      </w:r>
      <w:del w:id="66" w:author="Ezuz Ruby" w:date="2025-03-18T17:45:00Z" w16du:dateUtc="2025-03-18T15:45:00Z">
        <w:r w:rsidR="00617CCC" w:rsidRPr="003902F0" w:rsidDel="003E2436">
          <w:rPr>
            <w:rFonts w:asciiTheme="majorBidi" w:hAnsiTheme="majorBidi" w:cstheme="majorBidi"/>
          </w:rPr>
          <w:delText>MLV</w:delText>
        </w:r>
      </w:del>
      <w:r w:rsidR="00617CCC" w:rsidRPr="003902F0">
        <w:rPr>
          <w:rFonts w:asciiTheme="majorBidi" w:hAnsiTheme="majorBidi" w:cstheme="majorBidi"/>
        </w:rPr>
        <w:t xml:space="preserve"> </w:t>
      </w:r>
      <w:r w:rsidRPr="003902F0">
        <w:rPr>
          <w:rFonts w:asciiTheme="majorBidi" w:hAnsiTheme="majorBidi" w:cstheme="majorBidi"/>
        </w:rPr>
        <w:t>application</w:t>
      </w:r>
      <w:ins w:id="67" w:author="Ezuz Ruby" w:date="2025-03-18T17:45:00Z" w16du:dateUtc="2025-03-18T15:45:00Z">
        <w:r w:rsidR="003E2436">
          <w:rPr>
            <w:rFonts w:asciiTheme="majorBidi" w:hAnsiTheme="majorBidi" w:cstheme="majorBidi"/>
          </w:rPr>
          <w:t>s</w:t>
        </w:r>
      </w:ins>
      <w:r w:rsidRPr="003902F0">
        <w:rPr>
          <w:rFonts w:asciiTheme="majorBidi" w:hAnsiTheme="majorBidi" w:cstheme="majorBidi"/>
        </w:rPr>
        <w:t xml:space="preserve"> shall </w:t>
      </w:r>
      <w:r w:rsidR="00E751D9" w:rsidRPr="003902F0">
        <w:rPr>
          <w:rFonts w:asciiTheme="majorBidi" w:hAnsiTheme="majorBidi" w:cstheme="majorBidi"/>
        </w:rPr>
        <w:t xml:space="preserve">support the </w:t>
      </w:r>
      <w:r w:rsidR="007C3768" w:rsidRPr="003902F0">
        <w:rPr>
          <w:rFonts w:asciiTheme="majorBidi" w:hAnsiTheme="majorBidi" w:cstheme="majorBidi"/>
        </w:rPr>
        <w:t>C-390 Holand project</w:t>
      </w:r>
      <w:r w:rsidR="00B45F63" w:rsidRPr="003902F0">
        <w:rPr>
          <w:rFonts w:asciiTheme="majorBidi" w:hAnsiTheme="majorBidi" w:cstheme="majorBidi"/>
        </w:rPr>
        <w:t>.</w:t>
      </w:r>
    </w:p>
    <w:p w14:paraId="1A143801" w14:textId="554456F8" w:rsidR="00B45F63" w:rsidRDefault="00B45F63" w:rsidP="000A4481">
      <w:pPr>
        <w:numPr>
          <w:ilvl w:val="0"/>
          <w:numId w:val="22"/>
        </w:numPr>
        <w:spacing w:line="360" w:lineRule="auto"/>
        <w:rPr>
          <w:rFonts w:asciiTheme="majorBidi" w:hAnsiTheme="majorBidi" w:cstheme="majorBidi"/>
        </w:rPr>
      </w:pPr>
      <w:r w:rsidRPr="003902F0">
        <w:rPr>
          <w:rFonts w:asciiTheme="majorBidi" w:hAnsiTheme="majorBidi" w:cstheme="majorBidi"/>
        </w:rPr>
        <w:t>All application activities shall be done using Ethernet communication</w:t>
      </w:r>
      <w:r w:rsidRPr="00970EC1">
        <w:rPr>
          <w:rFonts w:asciiTheme="majorBidi" w:hAnsiTheme="majorBidi" w:cstheme="majorBidi"/>
        </w:rPr>
        <w:t xml:space="preserve"> to the DIRCM system.</w:t>
      </w:r>
    </w:p>
    <w:p w14:paraId="1E3F47BE" w14:textId="714991F8" w:rsidR="007527A3" w:rsidRPr="007527A3" w:rsidRDefault="007527A3" w:rsidP="003910A5">
      <w:pPr>
        <w:numPr>
          <w:ilvl w:val="0"/>
          <w:numId w:val="22"/>
        </w:numPr>
        <w:spacing w:line="360" w:lineRule="auto"/>
        <w:ind w:right="-142"/>
        <w:rPr>
          <w:rFonts w:asciiTheme="majorBidi" w:hAnsiTheme="majorBidi" w:cstheme="majorBidi"/>
        </w:rPr>
      </w:pPr>
      <w:r w:rsidRPr="007527A3">
        <w:rPr>
          <w:rFonts w:asciiTheme="majorBidi" w:hAnsiTheme="majorBidi" w:cstheme="majorBidi"/>
        </w:rPr>
        <w:t>The project will have two OLTE computers – a Technician computer and a JC LOADER computer.</w:t>
      </w:r>
    </w:p>
    <w:p w14:paraId="7CB008E1" w14:textId="2BAB74DF" w:rsidR="007527A3" w:rsidRDefault="003C5649" w:rsidP="007527A3">
      <w:pPr>
        <w:numPr>
          <w:ilvl w:val="0"/>
          <w:numId w:val="22"/>
        </w:numPr>
        <w:spacing w:line="360" w:lineRule="auto"/>
        <w:rPr>
          <w:rFonts w:asciiTheme="majorBidi" w:hAnsiTheme="majorBidi" w:cstheme="majorBidi"/>
        </w:rPr>
      </w:pPr>
      <w:del w:id="68" w:author="Ezuz Ruby" w:date="2025-03-18T17:46:00Z" w16du:dateUtc="2025-03-18T15:46:00Z">
        <w:r w:rsidRPr="007527A3" w:rsidDel="003E2436">
          <w:rPr>
            <w:rFonts w:asciiTheme="majorBidi" w:hAnsiTheme="majorBidi" w:cstheme="majorBidi"/>
          </w:rPr>
          <w:delText>ONE</w:delText>
        </w:r>
      </w:del>
      <w:ins w:id="69" w:author="Ezuz Ruby" w:date="2025-03-18T17:46:00Z" w16du:dateUtc="2025-03-18T15:46:00Z">
        <w:r>
          <w:rPr>
            <w:rFonts w:asciiTheme="majorBidi" w:hAnsiTheme="majorBidi" w:cstheme="majorBidi"/>
          </w:rPr>
          <w:t>Two</w:t>
        </w:r>
      </w:ins>
      <w:r w:rsidRPr="007527A3">
        <w:rPr>
          <w:rFonts w:asciiTheme="majorBidi" w:hAnsiTheme="majorBidi" w:cstheme="majorBidi"/>
        </w:rPr>
        <w:t xml:space="preserve"> </w:t>
      </w:r>
      <w:r w:rsidR="007527A3" w:rsidRPr="007527A3">
        <w:rPr>
          <w:rFonts w:asciiTheme="majorBidi" w:hAnsiTheme="majorBidi" w:cstheme="majorBidi"/>
        </w:rPr>
        <w:t>application</w:t>
      </w:r>
      <w:ins w:id="70" w:author="Ezuz Ruby" w:date="2025-03-18T17:46:00Z" w16du:dateUtc="2025-03-18T15:46:00Z">
        <w:r w:rsidR="003E2436">
          <w:rPr>
            <w:rFonts w:asciiTheme="majorBidi" w:hAnsiTheme="majorBidi" w:cstheme="majorBidi"/>
          </w:rPr>
          <w:t>s</w:t>
        </w:r>
      </w:ins>
      <w:r w:rsidR="007527A3" w:rsidRPr="007527A3">
        <w:rPr>
          <w:rFonts w:asciiTheme="majorBidi" w:hAnsiTheme="majorBidi" w:cstheme="majorBidi"/>
        </w:rPr>
        <w:t xml:space="preserve"> </w:t>
      </w:r>
      <w:r w:rsidR="00434667">
        <w:rPr>
          <w:rFonts w:asciiTheme="majorBidi" w:hAnsiTheme="majorBidi" w:cstheme="majorBidi"/>
        </w:rPr>
        <w:t>shell</w:t>
      </w:r>
      <w:r w:rsidR="007527A3" w:rsidRPr="007527A3">
        <w:rPr>
          <w:rFonts w:asciiTheme="majorBidi" w:hAnsiTheme="majorBidi" w:cstheme="majorBidi"/>
        </w:rPr>
        <w:t xml:space="preserve"> be implemented for the </w:t>
      </w:r>
      <w:r w:rsidRPr="007527A3">
        <w:rPr>
          <w:rFonts w:asciiTheme="majorBidi" w:hAnsiTheme="majorBidi" w:cstheme="majorBidi"/>
        </w:rPr>
        <w:t>project,</w:t>
      </w:r>
      <w:r w:rsidR="007527A3" w:rsidRPr="007527A3">
        <w:rPr>
          <w:rFonts w:asciiTheme="majorBidi" w:hAnsiTheme="majorBidi" w:cstheme="majorBidi"/>
        </w:rPr>
        <w:t xml:space="preserve"> one for each computer.</w:t>
      </w:r>
    </w:p>
    <w:p w14:paraId="14D33371" w14:textId="7BE5460D" w:rsidR="00972607" w:rsidRPr="007527A3" w:rsidRDefault="00972607" w:rsidP="00972607">
      <w:pPr>
        <w:spacing w:line="360" w:lineRule="auto"/>
        <w:ind w:left="360"/>
        <w:rPr>
          <w:rFonts w:asciiTheme="majorBidi" w:hAnsiTheme="majorBidi" w:cstheme="majorBidi"/>
        </w:rPr>
      </w:pPr>
      <w:r>
        <w:rPr>
          <w:rFonts w:asciiTheme="majorBidi" w:hAnsiTheme="majorBidi" w:cstheme="majorBidi"/>
        </w:rPr>
        <w:t xml:space="preserve">Comment - The </w:t>
      </w:r>
      <w:r w:rsidRPr="00972607">
        <w:rPr>
          <w:rFonts w:asciiTheme="majorBidi" w:hAnsiTheme="majorBidi" w:cstheme="majorBidi"/>
        </w:rPr>
        <w:t>separation</w:t>
      </w:r>
      <w:r>
        <w:rPr>
          <w:rFonts w:asciiTheme="majorBidi" w:hAnsiTheme="majorBidi" w:cstheme="majorBidi"/>
        </w:rPr>
        <w:t xml:space="preserve"> between the two applications will be by configuration in a generic application that will contain all the capabilities.</w:t>
      </w:r>
    </w:p>
    <w:p w14:paraId="08519D2C" w14:textId="00EE3B70" w:rsidR="007527A3" w:rsidRPr="007527A3" w:rsidRDefault="007527A3" w:rsidP="007527A3">
      <w:pPr>
        <w:numPr>
          <w:ilvl w:val="0"/>
          <w:numId w:val="22"/>
        </w:numPr>
        <w:spacing w:line="360" w:lineRule="auto"/>
        <w:rPr>
          <w:rFonts w:asciiTheme="majorBidi" w:hAnsiTheme="majorBidi" w:cstheme="majorBidi"/>
        </w:rPr>
      </w:pPr>
      <w:r w:rsidRPr="007527A3">
        <w:rPr>
          <w:rFonts w:asciiTheme="majorBidi" w:hAnsiTheme="majorBidi" w:cstheme="majorBidi"/>
        </w:rPr>
        <w:t xml:space="preserve">The system is compatible with the C-MUSIC system, which has only MNG without SUITE, and the logs are saved in </w:t>
      </w:r>
      <w:r w:rsidR="00CB4922">
        <w:rPr>
          <w:rFonts w:asciiTheme="majorBidi" w:hAnsiTheme="majorBidi" w:cstheme="majorBidi"/>
        </w:rPr>
        <w:t xml:space="preserve">the </w:t>
      </w:r>
      <w:r w:rsidRPr="007527A3">
        <w:rPr>
          <w:rFonts w:asciiTheme="majorBidi" w:hAnsiTheme="majorBidi" w:cstheme="majorBidi"/>
        </w:rPr>
        <w:t xml:space="preserve">SPARE </w:t>
      </w:r>
      <w:r w:rsidR="00CB4922">
        <w:rPr>
          <w:rFonts w:asciiTheme="majorBidi" w:hAnsiTheme="majorBidi" w:cstheme="majorBidi"/>
        </w:rPr>
        <w:t xml:space="preserve">CPU </w:t>
      </w:r>
      <w:r w:rsidRPr="007527A3">
        <w:rPr>
          <w:rFonts w:asciiTheme="majorBidi" w:hAnsiTheme="majorBidi" w:cstheme="majorBidi"/>
        </w:rPr>
        <w:t>(example project – DUET).</w:t>
      </w:r>
    </w:p>
    <w:p w14:paraId="3E075728" w14:textId="7087BFFC" w:rsidR="007527A3" w:rsidRDefault="007527A3" w:rsidP="007527A3">
      <w:pPr>
        <w:numPr>
          <w:ilvl w:val="0"/>
          <w:numId w:val="22"/>
        </w:numPr>
        <w:spacing w:line="360" w:lineRule="auto"/>
        <w:rPr>
          <w:rFonts w:asciiTheme="majorBidi" w:hAnsiTheme="majorBidi" w:cstheme="majorBidi"/>
        </w:rPr>
      </w:pPr>
      <w:r w:rsidRPr="007527A3">
        <w:rPr>
          <w:rFonts w:asciiTheme="majorBidi" w:hAnsiTheme="majorBidi" w:cstheme="majorBidi"/>
        </w:rPr>
        <w:t xml:space="preserve">The access password for MNG matches </w:t>
      </w:r>
      <w:r w:rsidR="00581CE8">
        <w:rPr>
          <w:rFonts w:asciiTheme="majorBidi" w:hAnsiTheme="majorBidi" w:cstheme="majorBidi"/>
        </w:rPr>
        <w:t>NOVA</w:t>
      </w:r>
      <w:r w:rsidRPr="007527A3">
        <w:rPr>
          <w:rFonts w:asciiTheme="majorBidi" w:hAnsiTheme="majorBidi" w:cstheme="majorBidi"/>
        </w:rPr>
        <w:t>.</w:t>
      </w:r>
    </w:p>
    <w:p w14:paraId="00D24A02" w14:textId="77777777" w:rsidR="0076516B" w:rsidRPr="0076516B" w:rsidRDefault="0076516B" w:rsidP="003910A5">
      <w:pPr>
        <w:pStyle w:val="Heading2"/>
        <w:spacing w:before="120" w:line="360" w:lineRule="auto"/>
        <w:ind w:left="578" w:hanging="578"/>
      </w:pPr>
      <w:r w:rsidRPr="003910A5">
        <w:t>Application</w:t>
      </w:r>
      <w:r w:rsidRPr="0076516B">
        <w:t xml:space="preserve"> Installation</w:t>
      </w:r>
    </w:p>
    <w:p w14:paraId="1E6DE726" w14:textId="77E8D42F" w:rsidR="0076516B" w:rsidRPr="0076516B" w:rsidRDefault="0076516B" w:rsidP="0076516B">
      <w:pPr>
        <w:pStyle w:val="ListParagraph"/>
        <w:numPr>
          <w:ilvl w:val="0"/>
          <w:numId w:val="41"/>
        </w:numPr>
        <w:spacing w:after="120"/>
        <w:rPr>
          <w:rFonts w:ascii="Arial" w:hAnsi="Arial" w:cs="Arial"/>
        </w:rPr>
      </w:pPr>
      <w:r w:rsidRPr="0076516B">
        <w:rPr>
          <w:rFonts w:ascii="Arial" w:hAnsi="Arial" w:cs="Arial"/>
        </w:rPr>
        <w:t xml:space="preserve">The Application Installation by the customer </w:t>
      </w:r>
      <w:r w:rsidR="00AE69D5" w:rsidRPr="0076516B">
        <w:rPr>
          <w:rFonts w:ascii="Arial" w:hAnsi="Arial" w:cs="Arial"/>
        </w:rPr>
        <w:t>shall</w:t>
      </w:r>
      <w:r w:rsidRPr="0076516B">
        <w:rPr>
          <w:rFonts w:ascii="Arial" w:hAnsi="Arial" w:cs="Arial"/>
        </w:rPr>
        <w:t xml:space="preserve"> be done through an activation process that contains the requirement to insert a code that will be received from the application's producer.</w:t>
      </w:r>
    </w:p>
    <w:p w14:paraId="2C83C429" w14:textId="63D1C754" w:rsidR="007527A3" w:rsidRPr="00970EC1" w:rsidRDefault="007527A3" w:rsidP="003910A5">
      <w:pPr>
        <w:pStyle w:val="Heading2"/>
        <w:spacing w:before="120" w:line="360" w:lineRule="auto"/>
        <w:ind w:left="578" w:hanging="578"/>
        <w:rPr>
          <w:rFonts w:asciiTheme="majorBidi" w:hAnsiTheme="majorBidi" w:cstheme="majorBidi"/>
        </w:rPr>
      </w:pPr>
      <w:bookmarkStart w:id="71" w:name="_Toc193202271"/>
      <w:r w:rsidRPr="003910A5">
        <w:t>Accounts</w:t>
      </w:r>
      <w:r w:rsidRPr="00970EC1">
        <w:rPr>
          <w:rFonts w:asciiTheme="majorBidi" w:hAnsiTheme="majorBidi" w:cstheme="majorBidi"/>
        </w:rPr>
        <w:t xml:space="preserve">, </w:t>
      </w:r>
      <w:r w:rsidR="00AE69D5" w:rsidRPr="00970EC1">
        <w:rPr>
          <w:rFonts w:asciiTheme="majorBidi" w:hAnsiTheme="majorBidi" w:cstheme="majorBidi"/>
        </w:rPr>
        <w:t>use</w:t>
      </w:r>
      <w:r w:rsidR="00AE69D5">
        <w:rPr>
          <w:rFonts w:asciiTheme="majorBidi" w:hAnsiTheme="majorBidi" w:cstheme="majorBidi"/>
        </w:rPr>
        <w:t>r</w:t>
      </w:r>
      <w:r w:rsidR="00AE69D5" w:rsidRPr="00970EC1">
        <w:rPr>
          <w:rFonts w:asciiTheme="majorBidi" w:hAnsiTheme="majorBidi" w:cstheme="majorBidi"/>
        </w:rPr>
        <w:t>name</w:t>
      </w:r>
      <w:r w:rsidRPr="00970EC1">
        <w:rPr>
          <w:rFonts w:asciiTheme="majorBidi" w:hAnsiTheme="majorBidi" w:cstheme="majorBidi"/>
        </w:rPr>
        <w:t xml:space="preserve"> and password:</w:t>
      </w:r>
      <w:bookmarkEnd w:id="71"/>
    </w:p>
    <w:p w14:paraId="56092F96" w14:textId="77777777" w:rsidR="007527A3" w:rsidRPr="00970EC1" w:rsidRDefault="007527A3" w:rsidP="007527A3">
      <w:pPr>
        <w:numPr>
          <w:ilvl w:val="0"/>
          <w:numId w:val="14"/>
        </w:numPr>
        <w:spacing w:line="360" w:lineRule="auto"/>
        <w:rPr>
          <w:rFonts w:asciiTheme="majorBidi" w:hAnsiTheme="majorBidi" w:cstheme="majorBidi"/>
        </w:rPr>
      </w:pPr>
      <w:r w:rsidRPr="00970EC1">
        <w:rPr>
          <w:rFonts w:asciiTheme="majorBidi" w:hAnsiTheme="majorBidi" w:cstheme="majorBidi"/>
        </w:rPr>
        <w:t>The application shall be operated only by using program username and password (fixed and defined for each project).</w:t>
      </w:r>
    </w:p>
    <w:p w14:paraId="39736D67" w14:textId="0636361F" w:rsidR="007527A3" w:rsidRPr="00970EC1" w:rsidRDefault="007527A3" w:rsidP="007527A3">
      <w:pPr>
        <w:numPr>
          <w:ilvl w:val="0"/>
          <w:numId w:val="14"/>
        </w:numPr>
        <w:spacing w:line="360" w:lineRule="auto"/>
        <w:rPr>
          <w:rFonts w:asciiTheme="majorBidi" w:hAnsiTheme="majorBidi" w:cstheme="majorBidi"/>
        </w:rPr>
      </w:pPr>
      <w:r w:rsidRPr="00970EC1">
        <w:rPr>
          <w:rFonts w:asciiTheme="majorBidi" w:hAnsiTheme="majorBidi" w:cstheme="majorBidi"/>
        </w:rPr>
        <w:t>Administrator:</w:t>
      </w:r>
    </w:p>
    <w:p w14:paraId="1C38CF14" w14:textId="77777777" w:rsidR="007527A3" w:rsidRPr="00970EC1" w:rsidRDefault="007527A3" w:rsidP="007527A3">
      <w:pPr>
        <w:numPr>
          <w:ilvl w:val="1"/>
          <w:numId w:val="12"/>
        </w:numPr>
        <w:spacing w:line="360" w:lineRule="auto"/>
        <w:rPr>
          <w:rFonts w:asciiTheme="majorBidi" w:hAnsiTheme="majorBidi" w:cstheme="majorBidi"/>
        </w:rPr>
      </w:pPr>
      <w:r w:rsidRPr="00970EC1">
        <w:rPr>
          <w:rFonts w:asciiTheme="majorBidi" w:hAnsiTheme="majorBidi" w:cstheme="majorBidi"/>
        </w:rPr>
        <w:t>The application shall support also administrator account.</w:t>
      </w:r>
    </w:p>
    <w:p w14:paraId="4A6CF0C1" w14:textId="1C2302FC" w:rsidR="007527A3" w:rsidRDefault="007527A3" w:rsidP="007527A3">
      <w:pPr>
        <w:numPr>
          <w:ilvl w:val="1"/>
          <w:numId w:val="12"/>
        </w:numPr>
        <w:spacing w:line="360" w:lineRule="auto"/>
        <w:rPr>
          <w:rFonts w:asciiTheme="majorBidi" w:hAnsiTheme="majorBidi" w:cstheme="majorBidi"/>
        </w:rPr>
      </w:pPr>
      <w:r w:rsidRPr="00970EC1">
        <w:rPr>
          <w:rFonts w:asciiTheme="majorBidi" w:hAnsiTheme="majorBidi" w:cstheme="majorBidi"/>
        </w:rPr>
        <w:t>The administrator account shall include full control of the application capabilities, including definition of every program account capability.</w:t>
      </w:r>
    </w:p>
    <w:p w14:paraId="06F80409" w14:textId="790DFD03" w:rsidR="00581CE8" w:rsidRPr="00C94406" w:rsidRDefault="00581CE8" w:rsidP="003910A5">
      <w:pPr>
        <w:pStyle w:val="Heading2"/>
        <w:spacing w:before="120" w:line="360" w:lineRule="auto"/>
        <w:ind w:left="578" w:hanging="578"/>
        <w:rPr>
          <w:rFonts w:asciiTheme="majorBidi" w:hAnsiTheme="majorBidi" w:cstheme="majorBidi"/>
        </w:rPr>
      </w:pPr>
      <w:bookmarkStart w:id="72" w:name="_Toc193202272"/>
      <w:r>
        <w:t>The required Tabs</w:t>
      </w:r>
      <w:r w:rsidRPr="00C94406">
        <w:rPr>
          <w:rFonts w:asciiTheme="majorBidi" w:hAnsiTheme="majorBidi" w:cstheme="majorBidi"/>
        </w:rPr>
        <w:t>:</w:t>
      </w:r>
      <w:bookmarkEnd w:id="72"/>
    </w:p>
    <w:p w14:paraId="73BF90A1" w14:textId="019F0F5B" w:rsidR="00581CE8" w:rsidRPr="00B63C7D" w:rsidRDefault="00581CE8" w:rsidP="00581CE8">
      <w:pPr>
        <w:pStyle w:val="ListParagraph"/>
        <w:numPr>
          <w:ilvl w:val="0"/>
          <w:numId w:val="24"/>
        </w:numPr>
        <w:spacing w:line="360" w:lineRule="auto"/>
        <w:rPr>
          <w:rFonts w:asciiTheme="majorBidi" w:hAnsiTheme="majorBidi" w:cstheme="majorBidi"/>
        </w:rPr>
      </w:pPr>
      <w:r w:rsidRPr="00B63C7D">
        <w:rPr>
          <w:rFonts w:ascii="Arial" w:hAnsi="Arial" w:cs="Arial"/>
        </w:rPr>
        <w:t>System Status</w:t>
      </w:r>
      <w:r w:rsidRPr="00B63C7D">
        <w:rPr>
          <w:rFonts w:asciiTheme="majorBidi" w:hAnsiTheme="majorBidi" w:cstheme="majorBidi"/>
        </w:rPr>
        <w:t xml:space="preserve"> Tab</w:t>
      </w:r>
    </w:p>
    <w:p w14:paraId="171C55A5" w14:textId="77777777" w:rsidR="00581CE8" w:rsidRPr="00B63C7D" w:rsidRDefault="00581CE8" w:rsidP="00581CE8">
      <w:pPr>
        <w:pStyle w:val="ListParagraph"/>
        <w:numPr>
          <w:ilvl w:val="0"/>
          <w:numId w:val="24"/>
        </w:numPr>
        <w:spacing w:line="360" w:lineRule="auto"/>
        <w:rPr>
          <w:rFonts w:asciiTheme="majorBidi" w:hAnsiTheme="majorBidi" w:cstheme="majorBidi"/>
        </w:rPr>
      </w:pPr>
      <w:r w:rsidRPr="00B63C7D">
        <w:rPr>
          <w:rFonts w:ascii="Arial" w:hAnsi="Arial" w:cs="Arial"/>
        </w:rPr>
        <w:t>Logs viewer</w:t>
      </w:r>
      <w:r w:rsidRPr="00B63C7D">
        <w:rPr>
          <w:rFonts w:asciiTheme="majorBidi" w:hAnsiTheme="majorBidi" w:cstheme="majorBidi"/>
        </w:rPr>
        <w:t xml:space="preserve"> Tab</w:t>
      </w:r>
    </w:p>
    <w:p w14:paraId="350E56CF" w14:textId="77777777" w:rsidR="00581CE8" w:rsidRDefault="00581CE8" w:rsidP="00581CE8">
      <w:pPr>
        <w:pStyle w:val="ListParagraph"/>
        <w:numPr>
          <w:ilvl w:val="0"/>
          <w:numId w:val="24"/>
        </w:numPr>
        <w:spacing w:line="360" w:lineRule="auto"/>
        <w:rPr>
          <w:rFonts w:asciiTheme="majorBidi" w:hAnsiTheme="majorBidi" w:cstheme="majorBidi"/>
        </w:rPr>
      </w:pPr>
      <w:r w:rsidRPr="00B63C7D">
        <w:rPr>
          <w:rFonts w:ascii="Arial" w:hAnsi="Arial" w:cs="Arial"/>
        </w:rPr>
        <w:t xml:space="preserve">Versions </w:t>
      </w:r>
      <w:r w:rsidRPr="00B63C7D">
        <w:rPr>
          <w:rFonts w:asciiTheme="majorBidi" w:hAnsiTheme="majorBidi" w:cstheme="majorBidi"/>
        </w:rPr>
        <w:t>Tab</w:t>
      </w:r>
    </w:p>
    <w:p w14:paraId="20FBAB32" w14:textId="77777777" w:rsidR="003910A5" w:rsidRPr="0071297E" w:rsidRDefault="003910A5" w:rsidP="003910A5">
      <w:pPr>
        <w:pStyle w:val="ListParagraph"/>
        <w:numPr>
          <w:ilvl w:val="0"/>
          <w:numId w:val="24"/>
        </w:numPr>
        <w:spacing w:line="360" w:lineRule="auto"/>
        <w:rPr>
          <w:rFonts w:ascii="Arial" w:hAnsi="Arial" w:cs="Arial"/>
        </w:rPr>
      </w:pPr>
      <w:r w:rsidRPr="0071297E">
        <w:rPr>
          <w:rFonts w:ascii="Arial" w:hAnsi="Arial" w:cs="Arial"/>
        </w:rPr>
        <w:t>JC Handling</w:t>
      </w:r>
    </w:p>
    <w:p w14:paraId="02252210" w14:textId="77777777" w:rsidR="00581CE8" w:rsidRPr="00970EC1" w:rsidRDefault="00581CE8" w:rsidP="00581CE8">
      <w:pPr>
        <w:spacing w:line="360" w:lineRule="auto"/>
        <w:ind w:left="720"/>
        <w:rPr>
          <w:rFonts w:asciiTheme="majorBidi" w:hAnsiTheme="majorBidi" w:cstheme="majorBidi"/>
        </w:rPr>
      </w:pPr>
      <w:r w:rsidRPr="00970EC1">
        <w:rPr>
          <w:rFonts w:asciiTheme="majorBidi" w:hAnsiTheme="majorBidi" w:cstheme="majorBidi"/>
        </w:rPr>
        <w:t>The following paragraphs detail the required capabilities for every tab.</w:t>
      </w:r>
    </w:p>
    <w:p w14:paraId="1463FE69" w14:textId="77777777" w:rsidR="00581CE8" w:rsidRDefault="00581CE8" w:rsidP="00581CE8">
      <w:pPr>
        <w:spacing w:line="360" w:lineRule="auto"/>
        <w:ind w:left="720"/>
        <w:rPr>
          <w:rFonts w:asciiTheme="majorBidi" w:hAnsiTheme="majorBidi" w:cstheme="majorBidi"/>
        </w:rPr>
      </w:pPr>
    </w:p>
    <w:p w14:paraId="6DA4D327" w14:textId="205D311A" w:rsidR="00466C94" w:rsidRDefault="00751153" w:rsidP="007527A3">
      <w:pPr>
        <w:bidi/>
        <w:rPr>
          <w:rFonts w:asciiTheme="majorBidi" w:hAnsiTheme="majorBidi" w:cstheme="majorBidi"/>
          <w:rtl/>
        </w:rPr>
      </w:pPr>
      <w:r>
        <w:rPr>
          <w:rFonts w:asciiTheme="majorBidi" w:hAnsiTheme="majorBidi" w:cstheme="majorBidi"/>
        </w:rPr>
        <w:br w:type="page"/>
      </w:r>
      <w:r w:rsidR="00466C94">
        <w:rPr>
          <w:rFonts w:asciiTheme="majorBidi" w:hAnsiTheme="majorBidi" w:cstheme="majorBidi" w:hint="cs"/>
          <w:rtl/>
        </w:rPr>
        <w:lastRenderedPageBreak/>
        <w:t xml:space="preserve"> </w:t>
      </w:r>
    </w:p>
    <w:p w14:paraId="71C953E1" w14:textId="11FBE8B6" w:rsidR="00C47CC4" w:rsidRPr="000206D6" w:rsidRDefault="00C47CC4" w:rsidP="00AA4533">
      <w:pPr>
        <w:pStyle w:val="Heading2"/>
        <w:ind w:left="426" w:hanging="426"/>
      </w:pPr>
      <w:bookmarkStart w:id="73" w:name="_Toc193202273"/>
      <w:r w:rsidRPr="00AA4533">
        <w:t>Definition</w:t>
      </w:r>
      <w:r w:rsidRPr="000206D6">
        <w:t xml:space="preserve"> </w:t>
      </w:r>
      <w:r w:rsidR="003D3CB7">
        <w:t>JC Handling</w:t>
      </w:r>
      <w:r w:rsidRPr="000206D6">
        <w:t xml:space="preserve"> TAB</w:t>
      </w:r>
      <w:bookmarkEnd w:id="73"/>
    </w:p>
    <w:p w14:paraId="53A3D4F9" w14:textId="77777777" w:rsidR="00C47CC4" w:rsidRDefault="00C47CC4" w:rsidP="00C47CC4">
      <w:pPr>
        <w:numPr>
          <w:ilvl w:val="0"/>
          <w:numId w:val="36"/>
        </w:numPr>
        <w:spacing w:after="120"/>
        <w:rPr>
          <w:rFonts w:ascii="Arial" w:hAnsi="Arial" w:cs="Arial"/>
        </w:rPr>
      </w:pPr>
      <w:r w:rsidRPr="000206D6">
        <w:rPr>
          <w:rFonts w:ascii="Arial" w:hAnsi="Arial" w:cs="Arial"/>
          <w:b/>
          <w:bCs/>
        </w:rPr>
        <w:t>General</w:t>
      </w:r>
      <w:r w:rsidRPr="000206D6">
        <w:rPr>
          <w:rFonts w:ascii="Arial" w:hAnsi="Arial" w:cs="Arial"/>
        </w:rPr>
        <w:t xml:space="preserve"> </w:t>
      </w:r>
    </w:p>
    <w:p w14:paraId="4F2E4692" w14:textId="3807EF39" w:rsidR="00C47CC4" w:rsidRPr="002A3D0B" w:rsidRDefault="00C47CC4" w:rsidP="00C47CC4">
      <w:pPr>
        <w:numPr>
          <w:ilvl w:val="1"/>
          <w:numId w:val="36"/>
        </w:numPr>
        <w:tabs>
          <w:tab w:val="num" w:pos="1440"/>
        </w:tabs>
        <w:spacing w:after="120"/>
        <w:rPr>
          <w:rFonts w:ascii="Arial" w:hAnsi="Arial" w:cs="Arial"/>
        </w:rPr>
      </w:pPr>
      <w:r w:rsidRPr="002A3D0B">
        <w:rPr>
          <w:rFonts w:ascii="Arial" w:hAnsi="Arial" w:cs="Arial"/>
        </w:rPr>
        <w:t xml:space="preserve">The project will have two OLTE computers – a </w:t>
      </w:r>
      <w:r w:rsidR="009271CE" w:rsidRPr="002A3D0B">
        <w:rPr>
          <w:rFonts w:ascii="Arial" w:hAnsi="Arial" w:cs="Arial"/>
        </w:rPr>
        <w:t>technician</w:t>
      </w:r>
      <w:r w:rsidRPr="002A3D0B">
        <w:rPr>
          <w:rFonts w:ascii="Arial" w:hAnsi="Arial" w:cs="Arial"/>
        </w:rPr>
        <w:t xml:space="preserve"> computer and a JC LOADER computer.</w:t>
      </w:r>
    </w:p>
    <w:p w14:paraId="329E63B7" w14:textId="77777777" w:rsidR="0098778B" w:rsidRDefault="0098778B" w:rsidP="00C47CC4">
      <w:pPr>
        <w:numPr>
          <w:ilvl w:val="1"/>
          <w:numId w:val="36"/>
        </w:numPr>
        <w:tabs>
          <w:tab w:val="num" w:pos="1440"/>
        </w:tabs>
        <w:spacing w:after="120"/>
        <w:rPr>
          <w:rFonts w:ascii="Arial" w:hAnsi="Arial" w:cs="Arial"/>
        </w:rPr>
      </w:pPr>
      <w:r>
        <w:rPr>
          <w:rFonts w:ascii="Arial" w:hAnsi="Arial" w:cs="Arial"/>
        </w:rPr>
        <w:t>The basic version for the application shell be the NOVA project.</w:t>
      </w:r>
    </w:p>
    <w:p w14:paraId="3D564161" w14:textId="15048815" w:rsidR="00C47CC4" w:rsidRPr="002A3D0B" w:rsidRDefault="00CB4922" w:rsidP="0065168B">
      <w:pPr>
        <w:numPr>
          <w:ilvl w:val="1"/>
          <w:numId w:val="36"/>
        </w:numPr>
        <w:tabs>
          <w:tab w:val="num" w:pos="1440"/>
        </w:tabs>
        <w:spacing w:after="120"/>
        <w:rPr>
          <w:rFonts w:ascii="Arial" w:hAnsi="Arial" w:cs="Arial"/>
        </w:rPr>
      </w:pPr>
      <w:r>
        <w:rPr>
          <w:rFonts w:ascii="Arial" w:hAnsi="Arial" w:cs="Arial"/>
        </w:rPr>
        <w:t>Two</w:t>
      </w:r>
      <w:r w:rsidR="00C47CC4" w:rsidRPr="002A3D0B">
        <w:rPr>
          <w:rFonts w:ascii="Arial" w:hAnsi="Arial" w:cs="Arial"/>
        </w:rPr>
        <w:t xml:space="preserve"> application</w:t>
      </w:r>
      <w:r>
        <w:rPr>
          <w:rFonts w:ascii="Arial" w:hAnsi="Arial" w:cs="Arial"/>
        </w:rPr>
        <w:t>s</w:t>
      </w:r>
      <w:r w:rsidR="00C47CC4" w:rsidRPr="002A3D0B">
        <w:rPr>
          <w:rFonts w:ascii="Arial" w:hAnsi="Arial" w:cs="Arial"/>
        </w:rPr>
        <w:t xml:space="preserve"> will be implemented for the project, </w:t>
      </w:r>
      <w:r w:rsidRPr="002A3D0B">
        <w:rPr>
          <w:rFonts w:ascii="Arial" w:hAnsi="Arial" w:cs="Arial"/>
        </w:rPr>
        <w:t>one for each computer</w:t>
      </w:r>
      <w:r>
        <w:rPr>
          <w:rFonts w:ascii="Arial" w:hAnsi="Arial" w:cs="Arial"/>
        </w:rPr>
        <w:t>.</w:t>
      </w:r>
      <w:r w:rsidR="0065168B">
        <w:rPr>
          <w:rFonts w:ascii="Arial" w:hAnsi="Arial" w:cs="Arial"/>
        </w:rPr>
        <w:br/>
        <w:t xml:space="preserve">this document defines which functionality will be in each </w:t>
      </w:r>
      <w:r w:rsidR="0065168B" w:rsidRPr="002A3D0B">
        <w:rPr>
          <w:rFonts w:ascii="Arial" w:hAnsi="Arial" w:cs="Arial"/>
        </w:rPr>
        <w:t>application</w:t>
      </w:r>
      <w:r w:rsidR="0065168B">
        <w:rPr>
          <w:rFonts w:ascii="Arial" w:hAnsi="Arial" w:cs="Arial"/>
        </w:rPr>
        <w:t>.</w:t>
      </w:r>
    </w:p>
    <w:p w14:paraId="3117071F" w14:textId="77777777" w:rsidR="00C47CC4" w:rsidRPr="002A3D0B" w:rsidRDefault="00C47CC4" w:rsidP="00C47CC4">
      <w:pPr>
        <w:numPr>
          <w:ilvl w:val="1"/>
          <w:numId w:val="36"/>
        </w:numPr>
        <w:tabs>
          <w:tab w:val="num" w:pos="1440"/>
        </w:tabs>
        <w:spacing w:after="120"/>
        <w:rPr>
          <w:rFonts w:ascii="Arial" w:hAnsi="Arial" w:cs="Arial"/>
        </w:rPr>
      </w:pPr>
      <w:r w:rsidRPr="002A3D0B">
        <w:rPr>
          <w:rFonts w:ascii="Arial" w:hAnsi="Arial" w:cs="Arial"/>
        </w:rPr>
        <w:t>The system is compatible with the C-MUSIC system, which has only MNG without SUITE, and the logs are saved in SPARE (example project – DUET).</w:t>
      </w:r>
    </w:p>
    <w:p w14:paraId="5B7904C8" w14:textId="081C13A6" w:rsidR="00C47CC4" w:rsidRPr="002A3D0B" w:rsidRDefault="00C47CC4" w:rsidP="00C47CC4">
      <w:pPr>
        <w:numPr>
          <w:ilvl w:val="1"/>
          <w:numId w:val="36"/>
        </w:numPr>
        <w:tabs>
          <w:tab w:val="num" w:pos="1440"/>
        </w:tabs>
        <w:spacing w:after="120"/>
        <w:rPr>
          <w:rFonts w:ascii="Arial" w:hAnsi="Arial" w:cs="Arial"/>
        </w:rPr>
      </w:pPr>
      <w:r w:rsidRPr="002A3D0B">
        <w:rPr>
          <w:rFonts w:ascii="Arial" w:hAnsi="Arial" w:cs="Arial"/>
        </w:rPr>
        <w:t xml:space="preserve">The access password for MNG matches </w:t>
      </w:r>
      <w:r w:rsidR="0098778B">
        <w:rPr>
          <w:rFonts w:ascii="Arial" w:hAnsi="Arial" w:cs="Arial"/>
        </w:rPr>
        <w:t>NOVA</w:t>
      </w:r>
      <w:r w:rsidRPr="002A3D0B">
        <w:rPr>
          <w:rFonts w:ascii="Arial" w:hAnsi="Arial" w:cs="Arial"/>
        </w:rPr>
        <w:t>.</w:t>
      </w:r>
    </w:p>
    <w:p w14:paraId="4CB9424D" w14:textId="2E71C8C3" w:rsidR="00C47CC4" w:rsidRDefault="00C47CC4" w:rsidP="00C47CC4">
      <w:pPr>
        <w:numPr>
          <w:ilvl w:val="1"/>
          <w:numId w:val="36"/>
        </w:numPr>
        <w:spacing w:after="120"/>
        <w:rPr>
          <w:rFonts w:ascii="Arial" w:hAnsi="Arial" w:cs="Arial"/>
        </w:rPr>
      </w:pPr>
      <w:r w:rsidRPr="000206D6">
        <w:rPr>
          <w:rFonts w:ascii="Arial" w:hAnsi="Arial" w:cs="Arial"/>
        </w:rPr>
        <w:t xml:space="preserve">The purpose is to define the dedicated TAB named </w:t>
      </w:r>
      <w:r w:rsidRPr="000206D6">
        <w:rPr>
          <w:rFonts w:ascii="Arial" w:hAnsi="Arial" w:cs="Arial"/>
          <w:b/>
          <w:bCs/>
        </w:rPr>
        <w:t>JC Handling</w:t>
      </w:r>
      <w:r w:rsidRPr="000206D6">
        <w:rPr>
          <w:rFonts w:ascii="Arial" w:hAnsi="Arial" w:cs="Arial"/>
        </w:rPr>
        <w:t xml:space="preserve"> for the </w:t>
      </w:r>
      <w:del w:id="74" w:author="Ezuz Ruby" w:date="2025-03-18T17:42:00Z" w16du:dateUtc="2025-03-18T15:42:00Z">
        <w:r w:rsidRPr="000206D6" w:rsidDel="007A750D">
          <w:rPr>
            <w:rFonts w:ascii="Arial" w:hAnsi="Arial" w:cs="Arial"/>
          </w:rPr>
          <w:delText>K</w:delText>
        </w:r>
      </w:del>
      <w:r w:rsidRPr="000206D6">
        <w:rPr>
          <w:rFonts w:ascii="Arial" w:hAnsi="Arial" w:cs="Arial"/>
        </w:rPr>
        <w:t xml:space="preserve">C-390 HOLAND project. </w:t>
      </w:r>
    </w:p>
    <w:p w14:paraId="7A314F0C" w14:textId="2163C2C5" w:rsidR="00C47CC4" w:rsidRDefault="00C47CC4" w:rsidP="00C47CC4">
      <w:pPr>
        <w:numPr>
          <w:ilvl w:val="1"/>
          <w:numId w:val="36"/>
        </w:numPr>
        <w:spacing w:after="120"/>
        <w:rPr>
          <w:rFonts w:ascii="Arial" w:hAnsi="Arial" w:cs="Arial"/>
        </w:rPr>
      </w:pPr>
      <w:r w:rsidRPr="000206D6">
        <w:rPr>
          <w:rFonts w:ascii="Arial" w:hAnsi="Arial" w:cs="Arial"/>
        </w:rPr>
        <w:t>This TAB will be used in the JC LOADER application as an additional interface with the TAB</w:t>
      </w:r>
      <w:r>
        <w:rPr>
          <w:rFonts w:ascii="Arial" w:hAnsi="Arial" w:cs="Arial"/>
        </w:rPr>
        <w:t xml:space="preserve">- </w:t>
      </w:r>
      <w:r w:rsidRPr="000206D6">
        <w:rPr>
          <w:rFonts w:ascii="Arial" w:hAnsi="Arial" w:cs="Arial"/>
          <w:b/>
          <w:bCs/>
        </w:rPr>
        <w:t>Sys</w:t>
      </w:r>
      <w:r w:rsidR="00B63C7D">
        <w:rPr>
          <w:rFonts w:ascii="Arial" w:hAnsi="Arial" w:cs="Arial"/>
          <w:b/>
          <w:bCs/>
        </w:rPr>
        <w:t>tem</w:t>
      </w:r>
      <w:r w:rsidRPr="000206D6">
        <w:rPr>
          <w:rFonts w:ascii="Arial" w:hAnsi="Arial" w:cs="Arial"/>
          <w:b/>
          <w:bCs/>
        </w:rPr>
        <w:t xml:space="preserve"> Status</w:t>
      </w:r>
      <w:r>
        <w:rPr>
          <w:rFonts w:ascii="Arial" w:hAnsi="Arial" w:cs="Arial"/>
        </w:rPr>
        <w:t>.</w:t>
      </w:r>
      <w:r w:rsidRPr="000206D6">
        <w:rPr>
          <w:rFonts w:ascii="Arial" w:hAnsi="Arial" w:cs="Arial"/>
        </w:rPr>
        <w:t xml:space="preserve"> </w:t>
      </w:r>
    </w:p>
    <w:p w14:paraId="50B27FB6" w14:textId="69A7106B" w:rsidR="00C47CC4" w:rsidRDefault="00C47CC4" w:rsidP="00C47CC4">
      <w:pPr>
        <w:numPr>
          <w:ilvl w:val="1"/>
          <w:numId w:val="36"/>
        </w:numPr>
        <w:spacing w:after="120"/>
        <w:rPr>
          <w:rFonts w:ascii="Arial" w:hAnsi="Arial" w:cs="Arial"/>
        </w:rPr>
      </w:pPr>
      <w:r w:rsidRPr="000206D6">
        <w:rPr>
          <w:rFonts w:ascii="Arial" w:hAnsi="Arial" w:cs="Arial"/>
        </w:rPr>
        <w:t>This TAB will be used in the Technician Computer application as an additional interface with the TABs</w:t>
      </w:r>
      <w:r>
        <w:rPr>
          <w:rFonts w:ascii="Arial" w:hAnsi="Arial" w:cs="Arial"/>
        </w:rPr>
        <w:t xml:space="preserve"> -</w:t>
      </w:r>
      <w:r w:rsidR="00B63C7D">
        <w:rPr>
          <w:rFonts w:ascii="Arial" w:hAnsi="Arial" w:cs="Arial"/>
        </w:rPr>
        <w:t xml:space="preserve"> </w:t>
      </w:r>
      <w:r w:rsidRPr="000206D6">
        <w:rPr>
          <w:rFonts w:ascii="Arial" w:hAnsi="Arial" w:cs="Arial"/>
          <w:b/>
          <w:bCs/>
        </w:rPr>
        <w:t>Sys</w:t>
      </w:r>
      <w:r w:rsidR="00B63C7D">
        <w:rPr>
          <w:rFonts w:ascii="Arial" w:hAnsi="Arial" w:cs="Arial"/>
          <w:b/>
          <w:bCs/>
        </w:rPr>
        <w:t>tem</w:t>
      </w:r>
      <w:r w:rsidRPr="000206D6">
        <w:rPr>
          <w:rFonts w:ascii="Arial" w:hAnsi="Arial" w:cs="Arial"/>
          <w:b/>
          <w:bCs/>
        </w:rPr>
        <w:t xml:space="preserve"> Status, Log</w:t>
      </w:r>
      <w:r w:rsidR="00B63C7D">
        <w:rPr>
          <w:rFonts w:ascii="Arial" w:hAnsi="Arial" w:cs="Arial"/>
          <w:b/>
          <w:bCs/>
        </w:rPr>
        <w:t>s</w:t>
      </w:r>
      <w:r w:rsidRPr="000206D6">
        <w:rPr>
          <w:rFonts w:ascii="Arial" w:hAnsi="Arial" w:cs="Arial"/>
          <w:b/>
          <w:bCs/>
        </w:rPr>
        <w:t xml:space="preserve"> viewer </w:t>
      </w:r>
      <w:r w:rsidRPr="000206D6">
        <w:rPr>
          <w:rFonts w:ascii="Arial" w:hAnsi="Arial" w:cs="Arial"/>
        </w:rPr>
        <w:t>and</w:t>
      </w:r>
      <w:r w:rsidRPr="000206D6">
        <w:rPr>
          <w:rFonts w:ascii="Arial" w:hAnsi="Arial" w:cs="Arial"/>
          <w:b/>
          <w:bCs/>
        </w:rPr>
        <w:t xml:space="preserve"> Version</w:t>
      </w:r>
      <w:r w:rsidRPr="00B63C7D">
        <w:rPr>
          <w:rFonts w:ascii="Arial" w:hAnsi="Arial" w:cs="Arial"/>
          <w:b/>
          <w:bCs/>
        </w:rPr>
        <w:t>s</w:t>
      </w:r>
      <w:r w:rsidRPr="000206D6">
        <w:rPr>
          <w:rFonts w:ascii="Arial" w:hAnsi="Arial" w:cs="Arial"/>
          <w:b/>
          <w:bCs/>
        </w:rPr>
        <w:t>.</w:t>
      </w:r>
      <w:r w:rsidRPr="000206D6">
        <w:rPr>
          <w:rFonts w:ascii="Arial" w:hAnsi="Arial" w:cs="Arial"/>
        </w:rPr>
        <w:t xml:space="preserve"> </w:t>
      </w:r>
    </w:p>
    <w:p w14:paraId="6ADA48CC" w14:textId="3904B4B7" w:rsidR="00C47CC4" w:rsidRPr="000206D6" w:rsidRDefault="00C47CC4" w:rsidP="00C47CC4">
      <w:pPr>
        <w:numPr>
          <w:ilvl w:val="1"/>
          <w:numId w:val="36"/>
        </w:numPr>
        <w:spacing w:after="120"/>
        <w:rPr>
          <w:rFonts w:ascii="Arial" w:hAnsi="Arial" w:cs="Arial"/>
        </w:rPr>
      </w:pPr>
      <w:r w:rsidRPr="000206D6">
        <w:rPr>
          <w:rFonts w:ascii="Arial" w:hAnsi="Arial" w:cs="Arial"/>
        </w:rPr>
        <w:t>The TAB in the JC LOADER application will include the following capabilities</w:t>
      </w:r>
      <w:r w:rsidR="009271CE">
        <w:rPr>
          <w:rFonts w:ascii="Arial" w:hAnsi="Arial" w:cs="Arial"/>
        </w:rPr>
        <w:t xml:space="preserve"> (see </w:t>
      </w:r>
      <w:r w:rsidR="009271CE" w:rsidRPr="00193901">
        <w:rPr>
          <w:rFonts w:ascii="Arial" w:hAnsi="Arial" w:cs="Arial"/>
          <w:b/>
          <w:bCs/>
        </w:rPr>
        <w:t xml:space="preserve">Figure </w:t>
      </w:r>
      <w:r w:rsidR="00D30D83" w:rsidRPr="00193901">
        <w:rPr>
          <w:rFonts w:ascii="Arial" w:hAnsi="Arial" w:cs="Arial"/>
          <w:b/>
          <w:bCs/>
        </w:rPr>
        <w:t xml:space="preserve">2 - </w:t>
      </w:r>
      <w:r w:rsidR="00193901" w:rsidRPr="000206D6">
        <w:rPr>
          <w:rFonts w:ascii="Arial" w:hAnsi="Arial" w:cs="Arial"/>
          <w:b/>
          <w:bCs/>
        </w:rPr>
        <w:t>JC Handling</w:t>
      </w:r>
      <w:r w:rsidR="009271CE">
        <w:rPr>
          <w:rFonts w:ascii="Arial" w:hAnsi="Arial" w:cs="Arial"/>
        </w:rPr>
        <w:t>)</w:t>
      </w:r>
      <w:r w:rsidRPr="000206D6">
        <w:rPr>
          <w:rFonts w:ascii="Arial" w:hAnsi="Arial" w:cs="Arial"/>
        </w:rPr>
        <w:t>:</w:t>
      </w:r>
    </w:p>
    <w:p w14:paraId="5327B896" w14:textId="77777777" w:rsidR="00C47CC4" w:rsidRDefault="00C47CC4" w:rsidP="00C47CC4">
      <w:pPr>
        <w:numPr>
          <w:ilvl w:val="2"/>
          <w:numId w:val="37"/>
        </w:numPr>
        <w:spacing w:after="120"/>
        <w:rPr>
          <w:rFonts w:ascii="Arial" w:hAnsi="Arial" w:cs="Arial"/>
        </w:rPr>
      </w:pPr>
      <w:r w:rsidRPr="000206D6">
        <w:rPr>
          <w:rFonts w:ascii="Arial" w:hAnsi="Arial" w:cs="Arial"/>
        </w:rPr>
        <w:t xml:space="preserve">JC LOADER – Ability to load customer technique. </w:t>
      </w:r>
    </w:p>
    <w:p w14:paraId="35E143B6" w14:textId="77777777" w:rsidR="00C47CC4" w:rsidRPr="000206D6" w:rsidRDefault="00C47CC4" w:rsidP="00C47CC4">
      <w:pPr>
        <w:numPr>
          <w:ilvl w:val="2"/>
          <w:numId w:val="37"/>
        </w:numPr>
        <w:spacing w:after="120"/>
        <w:rPr>
          <w:rFonts w:ascii="Arial" w:hAnsi="Arial" w:cs="Arial"/>
        </w:rPr>
      </w:pPr>
      <w:r w:rsidRPr="000206D6">
        <w:rPr>
          <w:rFonts w:ascii="Arial" w:hAnsi="Arial" w:cs="Arial"/>
        </w:rPr>
        <w:t>JC SELECTION – Ability to replace the selected technique for use.</w:t>
      </w:r>
    </w:p>
    <w:p w14:paraId="1DEF6234" w14:textId="77777777" w:rsidR="00C47CC4" w:rsidRPr="000206D6" w:rsidRDefault="00C47CC4" w:rsidP="00C47CC4">
      <w:pPr>
        <w:numPr>
          <w:ilvl w:val="2"/>
          <w:numId w:val="37"/>
        </w:numPr>
        <w:spacing w:after="120"/>
        <w:rPr>
          <w:rFonts w:ascii="Arial" w:hAnsi="Arial" w:cs="Arial"/>
        </w:rPr>
      </w:pPr>
      <w:r w:rsidRPr="000206D6">
        <w:rPr>
          <w:rFonts w:ascii="Arial" w:hAnsi="Arial" w:cs="Arial"/>
        </w:rPr>
        <w:t>Zeroize JC Customer – Ability to delete customer technique.</w:t>
      </w:r>
    </w:p>
    <w:p w14:paraId="03972A81" w14:textId="77777777" w:rsidR="00C47CC4" w:rsidRPr="000206D6" w:rsidRDefault="00C47CC4" w:rsidP="00C47CC4">
      <w:pPr>
        <w:numPr>
          <w:ilvl w:val="2"/>
          <w:numId w:val="37"/>
        </w:numPr>
        <w:spacing w:after="120"/>
        <w:rPr>
          <w:rFonts w:ascii="Arial" w:hAnsi="Arial" w:cs="Arial"/>
        </w:rPr>
      </w:pPr>
      <w:r w:rsidRPr="000206D6">
        <w:rPr>
          <w:rFonts w:ascii="Arial" w:hAnsi="Arial" w:cs="Arial"/>
        </w:rPr>
        <w:t>Zeroize JC OEM – Ability to delete Elbit technique.</w:t>
      </w:r>
    </w:p>
    <w:p w14:paraId="59464086" w14:textId="77777777" w:rsidR="00C47CC4" w:rsidRDefault="00C47CC4" w:rsidP="00C47CC4">
      <w:pPr>
        <w:numPr>
          <w:ilvl w:val="2"/>
          <w:numId w:val="37"/>
        </w:numPr>
        <w:tabs>
          <w:tab w:val="num" w:pos="1440"/>
        </w:tabs>
        <w:spacing w:after="120"/>
        <w:rPr>
          <w:rFonts w:ascii="Arial" w:hAnsi="Arial" w:cs="Arial"/>
        </w:rPr>
      </w:pPr>
      <w:r w:rsidRPr="000206D6">
        <w:rPr>
          <w:rFonts w:ascii="Arial" w:hAnsi="Arial" w:cs="Arial"/>
        </w:rPr>
        <w:t xml:space="preserve">System status – Displays the system status. </w:t>
      </w:r>
    </w:p>
    <w:p w14:paraId="77262E37" w14:textId="77777777" w:rsidR="00C47CC4" w:rsidRPr="000206D6" w:rsidRDefault="00C47CC4" w:rsidP="00C47CC4">
      <w:pPr>
        <w:numPr>
          <w:ilvl w:val="1"/>
          <w:numId w:val="36"/>
        </w:numPr>
        <w:spacing w:after="120"/>
        <w:rPr>
          <w:rFonts w:ascii="Arial" w:hAnsi="Arial" w:cs="Arial"/>
        </w:rPr>
      </w:pPr>
      <w:r w:rsidRPr="000206D6">
        <w:rPr>
          <w:rFonts w:ascii="Arial" w:hAnsi="Arial" w:cs="Arial"/>
        </w:rPr>
        <w:t>The TAB in the technician computer application will include the following capabilities:</w:t>
      </w:r>
    </w:p>
    <w:p w14:paraId="0EC7F682" w14:textId="77777777" w:rsidR="00C47CC4" w:rsidRPr="000206D6" w:rsidRDefault="00C47CC4" w:rsidP="00C47CC4">
      <w:pPr>
        <w:numPr>
          <w:ilvl w:val="2"/>
          <w:numId w:val="37"/>
        </w:numPr>
        <w:tabs>
          <w:tab w:val="num" w:pos="1440"/>
        </w:tabs>
        <w:spacing w:after="120"/>
        <w:rPr>
          <w:rFonts w:ascii="Arial" w:hAnsi="Arial" w:cs="Arial"/>
        </w:rPr>
      </w:pPr>
      <w:r w:rsidRPr="000206D6">
        <w:rPr>
          <w:rFonts w:ascii="Arial" w:hAnsi="Arial" w:cs="Arial"/>
        </w:rPr>
        <w:t>JC SELECTION – Ability to replace the selected technique for use.</w:t>
      </w:r>
    </w:p>
    <w:p w14:paraId="28489CE3" w14:textId="77777777" w:rsidR="00C47CC4" w:rsidRPr="000206D6" w:rsidRDefault="00C47CC4" w:rsidP="00C47CC4">
      <w:pPr>
        <w:numPr>
          <w:ilvl w:val="2"/>
          <w:numId w:val="37"/>
        </w:numPr>
        <w:tabs>
          <w:tab w:val="num" w:pos="1440"/>
        </w:tabs>
        <w:spacing w:after="120"/>
        <w:rPr>
          <w:rFonts w:ascii="Arial" w:hAnsi="Arial" w:cs="Arial"/>
        </w:rPr>
      </w:pPr>
      <w:r w:rsidRPr="000206D6">
        <w:rPr>
          <w:rFonts w:ascii="Arial" w:hAnsi="Arial" w:cs="Arial"/>
        </w:rPr>
        <w:t>Zeroize JC Customer – Ability to delete customer technique.</w:t>
      </w:r>
    </w:p>
    <w:p w14:paraId="04B78B22" w14:textId="77777777" w:rsidR="00C47CC4" w:rsidRDefault="00C47CC4" w:rsidP="00C47CC4">
      <w:pPr>
        <w:numPr>
          <w:ilvl w:val="2"/>
          <w:numId w:val="37"/>
        </w:numPr>
        <w:tabs>
          <w:tab w:val="num" w:pos="1440"/>
        </w:tabs>
        <w:spacing w:after="120"/>
        <w:rPr>
          <w:rFonts w:ascii="Arial" w:hAnsi="Arial" w:cs="Arial"/>
        </w:rPr>
      </w:pPr>
      <w:r w:rsidRPr="000206D6">
        <w:rPr>
          <w:rFonts w:ascii="Arial" w:hAnsi="Arial" w:cs="Arial"/>
        </w:rPr>
        <w:t>System status – Displays the system status.</w:t>
      </w:r>
    </w:p>
    <w:p w14:paraId="10614297" w14:textId="77777777" w:rsidR="00C47CC4" w:rsidRPr="000206D6" w:rsidRDefault="00C47CC4" w:rsidP="00C47CC4">
      <w:pPr>
        <w:numPr>
          <w:ilvl w:val="0"/>
          <w:numId w:val="36"/>
        </w:numPr>
        <w:tabs>
          <w:tab w:val="num" w:pos="720"/>
        </w:tabs>
        <w:spacing w:after="120"/>
        <w:rPr>
          <w:rFonts w:ascii="Arial" w:hAnsi="Arial" w:cs="Arial"/>
        </w:rPr>
      </w:pPr>
      <w:r w:rsidRPr="000206D6">
        <w:rPr>
          <w:rFonts w:ascii="Arial" w:hAnsi="Arial" w:cs="Arial"/>
          <w:b/>
          <w:bCs/>
        </w:rPr>
        <w:t>JC LOADER</w:t>
      </w:r>
    </w:p>
    <w:p w14:paraId="7E4446E9" w14:textId="712D5044" w:rsidR="00C47CC4" w:rsidRPr="000206D6" w:rsidRDefault="00C47CC4" w:rsidP="00C47CC4">
      <w:pPr>
        <w:numPr>
          <w:ilvl w:val="1"/>
          <w:numId w:val="36"/>
        </w:numPr>
        <w:tabs>
          <w:tab w:val="num" w:pos="1440"/>
        </w:tabs>
        <w:spacing w:after="120"/>
        <w:rPr>
          <w:rFonts w:ascii="Arial" w:hAnsi="Arial" w:cs="Arial"/>
        </w:rPr>
      </w:pPr>
      <w:r w:rsidRPr="000206D6">
        <w:rPr>
          <w:rFonts w:ascii="Arial" w:hAnsi="Arial" w:cs="Arial"/>
        </w:rPr>
        <w:t>General – This capability allows loading a customer technique</w:t>
      </w:r>
      <w:r w:rsidR="00E94E9B">
        <w:rPr>
          <w:rFonts w:ascii="Arial" w:hAnsi="Arial" w:cs="Arial"/>
        </w:rPr>
        <w:t xml:space="preserve"> from </w:t>
      </w:r>
      <w:r w:rsidRPr="000206D6">
        <w:rPr>
          <w:rFonts w:ascii="Arial" w:hAnsi="Arial" w:cs="Arial"/>
        </w:rPr>
        <w:t xml:space="preserve">a dedicated directory </w:t>
      </w:r>
      <w:r w:rsidR="00E94E9B">
        <w:rPr>
          <w:rFonts w:ascii="Arial" w:hAnsi="Arial" w:cs="Arial"/>
        </w:rPr>
        <w:t>in</w:t>
      </w:r>
      <w:r w:rsidRPr="000206D6">
        <w:rPr>
          <w:rFonts w:ascii="Arial" w:hAnsi="Arial" w:cs="Arial"/>
        </w:rPr>
        <w:t xml:space="preserve"> the computer.</w:t>
      </w:r>
    </w:p>
    <w:p w14:paraId="1C61515B" w14:textId="77777777" w:rsidR="00C47CC4" w:rsidRPr="000206D6" w:rsidRDefault="00C47CC4" w:rsidP="00C47CC4">
      <w:pPr>
        <w:numPr>
          <w:ilvl w:val="1"/>
          <w:numId w:val="36"/>
        </w:numPr>
        <w:tabs>
          <w:tab w:val="num" w:pos="1440"/>
        </w:tabs>
        <w:spacing w:after="120"/>
        <w:rPr>
          <w:rFonts w:ascii="Arial" w:hAnsi="Arial" w:cs="Arial"/>
        </w:rPr>
      </w:pPr>
      <w:r w:rsidRPr="000206D6">
        <w:rPr>
          <w:rFonts w:ascii="Arial" w:hAnsi="Arial" w:cs="Arial"/>
        </w:rPr>
        <w:t>The directory will be named JC CUSTOMER and will be defined in a fixed location under the application installation.</w:t>
      </w:r>
    </w:p>
    <w:p w14:paraId="5C7ADB83" w14:textId="77777777" w:rsidR="00C47CC4" w:rsidRPr="000206D6" w:rsidRDefault="00C47CC4" w:rsidP="00C47CC4">
      <w:pPr>
        <w:numPr>
          <w:ilvl w:val="1"/>
          <w:numId w:val="36"/>
        </w:numPr>
        <w:tabs>
          <w:tab w:val="num" w:pos="1440"/>
        </w:tabs>
        <w:spacing w:after="120"/>
        <w:rPr>
          <w:rFonts w:ascii="Arial" w:hAnsi="Arial" w:cs="Arial"/>
        </w:rPr>
      </w:pPr>
      <w:r w:rsidRPr="000206D6">
        <w:rPr>
          <w:rFonts w:ascii="Arial" w:hAnsi="Arial" w:cs="Arial"/>
        </w:rPr>
        <w:t>It is the customer's responsibility to copy their two techniques to this directory with the required names (LWC.DAT, SWC.DAT).</w:t>
      </w:r>
    </w:p>
    <w:p w14:paraId="7044070E" w14:textId="77777777" w:rsidR="00C47CC4" w:rsidRPr="000206D6" w:rsidRDefault="00C47CC4" w:rsidP="00C47CC4">
      <w:pPr>
        <w:numPr>
          <w:ilvl w:val="1"/>
          <w:numId w:val="36"/>
        </w:numPr>
        <w:tabs>
          <w:tab w:val="num" w:pos="1440"/>
        </w:tabs>
        <w:spacing w:after="120"/>
        <w:rPr>
          <w:rFonts w:ascii="Arial" w:hAnsi="Arial" w:cs="Arial"/>
        </w:rPr>
      </w:pPr>
      <w:r w:rsidRPr="000206D6">
        <w:rPr>
          <w:rFonts w:ascii="Arial" w:hAnsi="Arial" w:cs="Arial"/>
        </w:rPr>
        <w:lastRenderedPageBreak/>
        <w:t xml:space="preserve">By clicking the ENABLE circle, a check will be performed to ensure the appropriate files are in the directory. If valid, the indicators for each file will turn green, and the Enable </w:t>
      </w:r>
      <w:r>
        <w:rPr>
          <w:rFonts w:ascii="Arial" w:hAnsi="Arial" w:cs="Arial"/>
        </w:rPr>
        <w:t>circle</w:t>
      </w:r>
      <w:r w:rsidRPr="000206D6">
        <w:rPr>
          <w:rFonts w:ascii="Arial" w:hAnsi="Arial" w:cs="Arial"/>
        </w:rPr>
        <w:t xml:space="preserve"> will become active.</w:t>
      </w:r>
    </w:p>
    <w:p w14:paraId="7CCF9573" w14:textId="346E4782" w:rsidR="00C47CC4" w:rsidRPr="000206D6" w:rsidRDefault="00C47CC4" w:rsidP="00C47CC4">
      <w:pPr>
        <w:numPr>
          <w:ilvl w:val="1"/>
          <w:numId w:val="36"/>
        </w:numPr>
        <w:tabs>
          <w:tab w:val="num" w:pos="1440"/>
        </w:tabs>
        <w:spacing w:after="120"/>
        <w:rPr>
          <w:rFonts w:ascii="Arial" w:hAnsi="Arial" w:cs="Arial"/>
        </w:rPr>
      </w:pPr>
      <w:r w:rsidRPr="000206D6">
        <w:rPr>
          <w:rFonts w:ascii="Arial" w:hAnsi="Arial" w:cs="Arial"/>
        </w:rPr>
        <w:t xml:space="preserve">By clicking the Upload JC button, a confirmation message will appear, and upon clicking it, the </w:t>
      </w:r>
      <w:r>
        <w:rPr>
          <w:rFonts w:ascii="Arial" w:hAnsi="Arial" w:cs="Arial"/>
        </w:rPr>
        <w:t>JC</w:t>
      </w:r>
      <w:r w:rsidRPr="000206D6">
        <w:rPr>
          <w:rFonts w:ascii="Arial" w:hAnsi="Arial" w:cs="Arial"/>
        </w:rPr>
        <w:t xml:space="preserve"> loading process will be executed</w:t>
      </w:r>
      <w:r w:rsidR="00E94E9B">
        <w:rPr>
          <w:rFonts w:ascii="Arial" w:hAnsi="Arial" w:cs="Arial"/>
        </w:rPr>
        <w:t xml:space="preserve"> by </w:t>
      </w:r>
      <w:r w:rsidR="00804E42">
        <w:rPr>
          <w:rFonts w:ascii="Arial" w:hAnsi="Arial" w:cs="Arial"/>
        </w:rPr>
        <w:t xml:space="preserve">a </w:t>
      </w:r>
      <w:r w:rsidR="00E94E9B">
        <w:rPr>
          <w:rFonts w:ascii="Arial" w:hAnsi="Arial" w:cs="Arial"/>
        </w:rPr>
        <w:t xml:space="preserve">dedicated </w:t>
      </w:r>
      <w:r w:rsidR="00E94E9B">
        <w:rPr>
          <w:rFonts w:ascii="Arial" w:hAnsi="Arial" w:cs="Arial"/>
        </w:rPr>
        <w:t xml:space="preserve">LSHEL </w:t>
      </w:r>
      <w:r w:rsidR="00E94E9B">
        <w:rPr>
          <w:rFonts w:ascii="Arial" w:hAnsi="Arial" w:cs="Arial"/>
        </w:rPr>
        <w:t>command</w:t>
      </w:r>
      <w:r w:rsidR="00D01F3F">
        <w:rPr>
          <w:rFonts w:ascii="Arial" w:hAnsi="Arial" w:cs="Arial"/>
        </w:rPr>
        <w:t xml:space="preserve"> (see paragraph 6)</w:t>
      </w:r>
    </w:p>
    <w:p w14:paraId="42A5563C" w14:textId="77777777" w:rsidR="00C47CC4" w:rsidRPr="000206D6" w:rsidRDefault="00C47CC4" w:rsidP="00C47CC4">
      <w:pPr>
        <w:numPr>
          <w:ilvl w:val="1"/>
          <w:numId w:val="36"/>
        </w:numPr>
        <w:tabs>
          <w:tab w:val="num" w:pos="1440"/>
        </w:tabs>
        <w:spacing w:after="120"/>
        <w:rPr>
          <w:rFonts w:ascii="Arial" w:hAnsi="Arial" w:cs="Arial"/>
        </w:rPr>
      </w:pPr>
      <w:r w:rsidRPr="000206D6">
        <w:rPr>
          <w:rFonts w:ascii="Arial" w:hAnsi="Arial" w:cs="Arial"/>
        </w:rPr>
        <w:t>During the loading process, a dynamic ICON will appear indicating that the loading process is in progress.</w:t>
      </w:r>
    </w:p>
    <w:p w14:paraId="5BEA2691" w14:textId="77777777" w:rsidR="00C47CC4" w:rsidRDefault="00C47CC4" w:rsidP="00C47CC4">
      <w:pPr>
        <w:numPr>
          <w:ilvl w:val="1"/>
          <w:numId w:val="36"/>
        </w:numPr>
        <w:spacing w:after="120"/>
        <w:rPr>
          <w:rFonts w:ascii="Arial" w:hAnsi="Arial" w:cs="Arial"/>
        </w:rPr>
      </w:pPr>
      <w:r w:rsidRPr="000206D6">
        <w:rPr>
          <w:rFonts w:ascii="Arial" w:hAnsi="Arial" w:cs="Arial"/>
        </w:rPr>
        <w:t xml:space="preserve">Upon successful completion, a message will appear indicating that the loading </w:t>
      </w:r>
      <w:r w:rsidRPr="002A13CD">
        <w:rPr>
          <w:rFonts w:ascii="Arial" w:hAnsi="Arial" w:cs="Arial"/>
        </w:rPr>
        <w:t>completed successfully.</w:t>
      </w:r>
      <w:r w:rsidRPr="000206D6">
        <w:rPr>
          <w:rFonts w:ascii="Arial" w:hAnsi="Arial" w:cs="Arial"/>
        </w:rPr>
        <w:t xml:space="preserve">, and a system reset will be performed automatically. If unsuccessful, a message will appear indicating the failure. </w:t>
      </w:r>
    </w:p>
    <w:p w14:paraId="40D682A9" w14:textId="77777777" w:rsidR="00C47CC4" w:rsidRPr="000206D6" w:rsidRDefault="00C47CC4" w:rsidP="00C47CC4">
      <w:pPr>
        <w:numPr>
          <w:ilvl w:val="0"/>
          <w:numId w:val="36"/>
        </w:numPr>
        <w:tabs>
          <w:tab w:val="num" w:pos="720"/>
        </w:tabs>
        <w:spacing w:after="120"/>
        <w:rPr>
          <w:rFonts w:ascii="Arial" w:hAnsi="Arial" w:cs="Arial"/>
        </w:rPr>
      </w:pPr>
      <w:r w:rsidRPr="000206D6">
        <w:rPr>
          <w:rFonts w:ascii="Arial" w:hAnsi="Arial" w:cs="Arial"/>
          <w:b/>
          <w:bCs/>
        </w:rPr>
        <w:t>JC SELECTION</w:t>
      </w:r>
    </w:p>
    <w:p w14:paraId="005F5C26" w14:textId="77777777" w:rsidR="00C47CC4" w:rsidRPr="000206D6" w:rsidRDefault="00C47CC4" w:rsidP="00C47CC4">
      <w:pPr>
        <w:numPr>
          <w:ilvl w:val="1"/>
          <w:numId w:val="36"/>
        </w:numPr>
        <w:tabs>
          <w:tab w:val="num" w:pos="1440"/>
        </w:tabs>
        <w:spacing w:after="120"/>
        <w:rPr>
          <w:rFonts w:ascii="Arial" w:hAnsi="Arial" w:cs="Arial"/>
        </w:rPr>
      </w:pPr>
      <w:r w:rsidRPr="000206D6">
        <w:rPr>
          <w:rFonts w:ascii="Arial" w:hAnsi="Arial" w:cs="Arial"/>
        </w:rPr>
        <w:t>General – This capability allows changing the selected technique in the system, OEM or CUSTOMER.</w:t>
      </w:r>
    </w:p>
    <w:p w14:paraId="655ECD9B" w14:textId="77777777" w:rsidR="00C47CC4" w:rsidRPr="000206D6" w:rsidRDefault="00C47CC4" w:rsidP="00C47CC4">
      <w:pPr>
        <w:numPr>
          <w:ilvl w:val="1"/>
          <w:numId w:val="36"/>
        </w:numPr>
        <w:tabs>
          <w:tab w:val="num" w:pos="1440"/>
        </w:tabs>
        <w:spacing w:after="120"/>
        <w:rPr>
          <w:rFonts w:ascii="Arial" w:hAnsi="Arial" w:cs="Arial"/>
        </w:rPr>
      </w:pPr>
      <w:r w:rsidRPr="000206D6">
        <w:rPr>
          <w:rFonts w:ascii="Arial" w:hAnsi="Arial" w:cs="Arial"/>
        </w:rPr>
        <w:t>A pair of indicators shows the current selected technique.</w:t>
      </w:r>
    </w:p>
    <w:p w14:paraId="0102AF2C" w14:textId="77777777" w:rsidR="00C47CC4" w:rsidRPr="000206D6" w:rsidRDefault="00C47CC4" w:rsidP="00C47CC4">
      <w:pPr>
        <w:numPr>
          <w:ilvl w:val="1"/>
          <w:numId w:val="36"/>
        </w:numPr>
        <w:tabs>
          <w:tab w:val="num" w:pos="1440"/>
        </w:tabs>
        <w:spacing w:after="120"/>
        <w:rPr>
          <w:rFonts w:ascii="Arial" w:hAnsi="Arial" w:cs="Arial"/>
        </w:rPr>
      </w:pPr>
      <w:r w:rsidRPr="000206D6">
        <w:rPr>
          <w:rFonts w:ascii="Arial" w:hAnsi="Arial" w:cs="Arial"/>
        </w:rPr>
        <w:t xml:space="preserve">Another pair of indicators shows the state after the replacement. By default, no indicator is marked, and only the </w:t>
      </w:r>
      <w:r w:rsidRPr="00B4555A">
        <w:rPr>
          <w:rFonts w:ascii="Arial" w:hAnsi="Arial" w:cs="Arial"/>
        </w:rPr>
        <w:t>inverse</w:t>
      </w:r>
      <w:r>
        <w:rPr>
          <w:rFonts w:ascii="Arial" w:hAnsi="Arial" w:cs="Arial"/>
        </w:rPr>
        <w:t xml:space="preserve"> </w:t>
      </w:r>
      <w:r w:rsidRPr="000206D6">
        <w:rPr>
          <w:rFonts w:ascii="Arial" w:hAnsi="Arial" w:cs="Arial"/>
        </w:rPr>
        <w:t>technique can be selected. The selection allows the replacement to be performed (</w:t>
      </w:r>
      <w:r>
        <w:rPr>
          <w:rFonts w:ascii="Arial" w:hAnsi="Arial" w:cs="Arial"/>
        </w:rPr>
        <w:t>like</w:t>
      </w:r>
      <w:r w:rsidRPr="000206D6">
        <w:rPr>
          <w:rFonts w:ascii="Arial" w:hAnsi="Arial" w:cs="Arial"/>
        </w:rPr>
        <w:t xml:space="preserve"> ENABLE</w:t>
      </w:r>
      <w:r>
        <w:rPr>
          <w:rFonts w:ascii="Arial" w:hAnsi="Arial" w:cs="Arial"/>
        </w:rPr>
        <w:t>).</w:t>
      </w:r>
    </w:p>
    <w:p w14:paraId="5F06D026" w14:textId="2130BD06" w:rsidR="00C47CC4" w:rsidRPr="000206D6" w:rsidRDefault="00C47CC4" w:rsidP="00C47CC4">
      <w:pPr>
        <w:numPr>
          <w:ilvl w:val="1"/>
          <w:numId w:val="36"/>
        </w:numPr>
        <w:tabs>
          <w:tab w:val="num" w:pos="1440"/>
        </w:tabs>
        <w:spacing w:after="120"/>
        <w:rPr>
          <w:rFonts w:ascii="Arial" w:hAnsi="Arial" w:cs="Arial"/>
        </w:rPr>
      </w:pPr>
      <w:r w:rsidRPr="000206D6">
        <w:rPr>
          <w:rFonts w:ascii="Arial" w:hAnsi="Arial" w:cs="Arial"/>
        </w:rPr>
        <w:t>By clicking the Replace JC button, a confirmation message will appear, and upon clicking it, the replacement process will be executed</w:t>
      </w:r>
      <w:r w:rsidR="00804E42">
        <w:rPr>
          <w:rFonts w:ascii="Arial" w:hAnsi="Arial" w:cs="Arial"/>
        </w:rPr>
        <w:t xml:space="preserve"> </w:t>
      </w:r>
      <w:r w:rsidR="00804E42">
        <w:rPr>
          <w:rFonts w:ascii="Arial" w:hAnsi="Arial" w:cs="Arial"/>
        </w:rPr>
        <w:t>by a dedicated LSHEL command (see paragraph 6)</w:t>
      </w:r>
      <w:r w:rsidR="00804E42">
        <w:rPr>
          <w:rFonts w:ascii="Arial" w:hAnsi="Arial" w:cs="Arial"/>
        </w:rPr>
        <w:t>.</w:t>
      </w:r>
    </w:p>
    <w:p w14:paraId="236C1F3E" w14:textId="77777777" w:rsidR="00C47CC4" w:rsidRPr="000206D6" w:rsidRDefault="00C47CC4" w:rsidP="00C47CC4">
      <w:pPr>
        <w:numPr>
          <w:ilvl w:val="1"/>
          <w:numId w:val="36"/>
        </w:numPr>
        <w:tabs>
          <w:tab w:val="num" w:pos="1440"/>
        </w:tabs>
        <w:spacing w:after="120"/>
        <w:rPr>
          <w:rFonts w:ascii="Arial" w:hAnsi="Arial" w:cs="Arial"/>
        </w:rPr>
      </w:pPr>
      <w:r w:rsidRPr="000206D6">
        <w:rPr>
          <w:rFonts w:ascii="Arial" w:hAnsi="Arial" w:cs="Arial"/>
        </w:rPr>
        <w:t>During the replacement process, a dynamic ICON will appear indicating that the replacement process is in progress.</w:t>
      </w:r>
    </w:p>
    <w:p w14:paraId="05F75FE0" w14:textId="77777777" w:rsidR="00C47CC4" w:rsidRDefault="00C47CC4" w:rsidP="00C47CC4">
      <w:pPr>
        <w:numPr>
          <w:ilvl w:val="1"/>
          <w:numId w:val="36"/>
        </w:numPr>
        <w:spacing w:after="120"/>
        <w:rPr>
          <w:rFonts w:ascii="Arial" w:hAnsi="Arial" w:cs="Arial"/>
        </w:rPr>
      </w:pPr>
      <w:r w:rsidRPr="000206D6">
        <w:rPr>
          <w:rFonts w:ascii="Arial" w:hAnsi="Arial" w:cs="Arial"/>
        </w:rPr>
        <w:t xml:space="preserve">Upon successful completion, a message will appear indicating that the replacement </w:t>
      </w:r>
      <w:r w:rsidRPr="002A13CD">
        <w:rPr>
          <w:rFonts w:ascii="Arial" w:hAnsi="Arial" w:cs="Arial"/>
        </w:rPr>
        <w:t>completed successfully</w:t>
      </w:r>
      <w:r w:rsidRPr="000206D6">
        <w:rPr>
          <w:rFonts w:ascii="Arial" w:hAnsi="Arial" w:cs="Arial"/>
        </w:rPr>
        <w:t xml:space="preserve">, and a system reset will be performed automatically. If unsuccessful, a message will appear indicating the failure. </w:t>
      </w:r>
    </w:p>
    <w:p w14:paraId="7E25B963" w14:textId="77777777" w:rsidR="00C47CC4" w:rsidRPr="000206D6" w:rsidRDefault="00C47CC4" w:rsidP="00C47CC4">
      <w:pPr>
        <w:numPr>
          <w:ilvl w:val="0"/>
          <w:numId w:val="36"/>
        </w:numPr>
        <w:tabs>
          <w:tab w:val="num" w:pos="720"/>
        </w:tabs>
        <w:spacing w:after="120"/>
        <w:rPr>
          <w:rFonts w:ascii="Arial" w:hAnsi="Arial" w:cs="Arial"/>
        </w:rPr>
      </w:pPr>
      <w:r w:rsidRPr="000206D6">
        <w:rPr>
          <w:rFonts w:ascii="Arial" w:hAnsi="Arial" w:cs="Arial"/>
          <w:b/>
          <w:bCs/>
        </w:rPr>
        <w:t>Zeroize JC Customer</w:t>
      </w:r>
    </w:p>
    <w:p w14:paraId="084600D5" w14:textId="77777777" w:rsidR="00C47CC4" w:rsidRPr="000206D6" w:rsidRDefault="00C47CC4" w:rsidP="00C47CC4">
      <w:pPr>
        <w:numPr>
          <w:ilvl w:val="1"/>
          <w:numId w:val="36"/>
        </w:numPr>
        <w:tabs>
          <w:tab w:val="num" w:pos="1440"/>
        </w:tabs>
        <w:spacing w:after="120"/>
        <w:rPr>
          <w:rFonts w:ascii="Arial" w:hAnsi="Arial" w:cs="Arial"/>
        </w:rPr>
      </w:pPr>
      <w:r w:rsidRPr="000206D6">
        <w:rPr>
          <w:rFonts w:ascii="Arial" w:hAnsi="Arial" w:cs="Arial"/>
        </w:rPr>
        <w:t>General – This capability allows deleting a customer technique.</w:t>
      </w:r>
    </w:p>
    <w:p w14:paraId="009A9438" w14:textId="77777777" w:rsidR="00C47CC4" w:rsidRPr="000206D6" w:rsidRDefault="00C47CC4" w:rsidP="00C47CC4">
      <w:pPr>
        <w:numPr>
          <w:ilvl w:val="1"/>
          <w:numId w:val="36"/>
        </w:numPr>
        <w:tabs>
          <w:tab w:val="num" w:pos="1440"/>
        </w:tabs>
        <w:spacing w:after="120"/>
        <w:rPr>
          <w:rFonts w:ascii="Arial" w:hAnsi="Arial" w:cs="Arial"/>
        </w:rPr>
      </w:pPr>
      <w:r w:rsidRPr="000206D6">
        <w:rPr>
          <w:rFonts w:ascii="Arial" w:hAnsi="Arial" w:cs="Arial"/>
        </w:rPr>
        <w:t>To enable the deletion process, first click the ENABLE circle.</w:t>
      </w:r>
    </w:p>
    <w:p w14:paraId="4534DB98" w14:textId="01A29852" w:rsidR="00C47CC4" w:rsidRPr="000206D6" w:rsidRDefault="00C47CC4" w:rsidP="00C47CC4">
      <w:pPr>
        <w:numPr>
          <w:ilvl w:val="1"/>
          <w:numId w:val="36"/>
        </w:numPr>
        <w:tabs>
          <w:tab w:val="num" w:pos="1440"/>
        </w:tabs>
        <w:spacing w:after="120"/>
        <w:rPr>
          <w:rFonts w:ascii="Arial" w:hAnsi="Arial" w:cs="Arial"/>
        </w:rPr>
      </w:pPr>
      <w:r w:rsidRPr="000206D6">
        <w:rPr>
          <w:rFonts w:ascii="Arial" w:hAnsi="Arial" w:cs="Arial"/>
        </w:rPr>
        <w:t>By clicking the Zeroize JC button, a confirmation message will appear, and upon clicking it, the deletion process will be executed</w:t>
      </w:r>
      <w:r w:rsidR="00804E42">
        <w:rPr>
          <w:rFonts w:ascii="Arial" w:hAnsi="Arial" w:cs="Arial"/>
        </w:rPr>
        <w:t xml:space="preserve"> </w:t>
      </w:r>
      <w:r w:rsidR="00804E42">
        <w:rPr>
          <w:rFonts w:ascii="Arial" w:hAnsi="Arial" w:cs="Arial"/>
        </w:rPr>
        <w:t>by a dedicated LSHEL command (see paragraph 6)</w:t>
      </w:r>
      <w:r w:rsidRPr="000206D6">
        <w:rPr>
          <w:rFonts w:ascii="Arial" w:hAnsi="Arial" w:cs="Arial"/>
        </w:rPr>
        <w:t>.</w:t>
      </w:r>
    </w:p>
    <w:p w14:paraId="17D9395A" w14:textId="77777777" w:rsidR="00C47CC4" w:rsidRPr="000206D6" w:rsidRDefault="00C47CC4" w:rsidP="00C47CC4">
      <w:pPr>
        <w:numPr>
          <w:ilvl w:val="1"/>
          <w:numId w:val="36"/>
        </w:numPr>
        <w:tabs>
          <w:tab w:val="num" w:pos="1440"/>
        </w:tabs>
        <w:spacing w:after="120"/>
        <w:rPr>
          <w:rFonts w:ascii="Arial" w:hAnsi="Arial" w:cs="Arial"/>
        </w:rPr>
      </w:pPr>
      <w:r w:rsidRPr="000206D6">
        <w:rPr>
          <w:rFonts w:ascii="Arial" w:hAnsi="Arial" w:cs="Arial"/>
        </w:rPr>
        <w:t>During the deletion process, a dynamic ICON will appear indicating that the deletion process is in progress.</w:t>
      </w:r>
    </w:p>
    <w:p w14:paraId="0379FC8D" w14:textId="77777777" w:rsidR="00C47CC4" w:rsidRDefault="00C47CC4" w:rsidP="00C47CC4">
      <w:pPr>
        <w:numPr>
          <w:ilvl w:val="1"/>
          <w:numId w:val="36"/>
        </w:numPr>
        <w:tabs>
          <w:tab w:val="num" w:pos="1440"/>
        </w:tabs>
        <w:spacing w:after="120"/>
        <w:rPr>
          <w:rFonts w:ascii="Arial" w:hAnsi="Arial" w:cs="Arial"/>
        </w:rPr>
      </w:pPr>
      <w:r w:rsidRPr="000206D6">
        <w:rPr>
          <w:rFonts w:ascii="Arial" w:hAnsi="Arial" w:cs="Arial"/>
        </w:rPr>
        <w:t xml:space="preserve">Upon successful completion, a message will appear indicating that the deletion was successful, and a system reset will be performed automatically. If unsuccessful, a message will appear indicating the failure. </w:t>
      </w:r>
    </w:p>
    <w:p w14:paraId="79DA724E" w14:textId="77777777" w:rsidR="00C47CC4" w:rsidRPr="000206D6" w:rsidRDefault="00C47CC4" w:rsidP="00C47CC4">
      <w:pPr>
        <w:numPr>
          <w:ilvl w:val="0"/>
          <w:numId w:val="36"/>
        </w:numPr>
        <w:tabs>
          <w:tab w:val="num" w:pos="720"/>
        </w:tabs>
        <w:spacing w:after="120"/>
        <w:rPr>
          <w:rFonts w:ascii="Arial" w:hAnsi="Arial" w:cs="Arial"/>
        </w:rPr>
      </w:pPr>
      <w:r w:rsidRPr="000206D6">
        <w:rPr>
          <w:rFonts w:ascii="Arial" w:hAnsi="Arial" w:cs="Arial"/>
          <w:b/>
          <w:bCs/>
        </w:rPr>
        <w:t>Zeroize JC OEM</w:t>
      </w:r>
    </w:p>
    <w:p w14:paraId="4C60064F" w14:textId="77777777" w:rsidR="00C47CC4" w:rsidRPr="000206D6" w:rsidRDefault="00C47CC4" w:rsidP="00C47CC4">
      <w:pPr>
        <w:numPr>
          <w:ilvl w:val="1"/>
          <w:numId w:val="36"/>
        </w:numPr>
        <w:tabs>
          <w:tab w:val="num" w:pos="1440"/>
        </w:tabs>
        <w:spacing w:after="120"/>
        <w:rPr>
          <w:rFonts w:ascii="Arial" w:hAnsi="Arial" w:cs="Arial"/>
        </w:rPr>
      </w:pPr>
      <w:r w:rsidRPr="000206D6">
        <w:rPr>
          <w:rFonts w:ascii="Arial" w:hAnsi="Arial" w:cs="Arial"/>
        </w:rPr>
        <w:t>General – This capability allows deleting the Elbit technique.</w:t>
      </w:r>
    </w:p>
    <w:p w14:paraId="1ADED4CD" w14:textId="77777777" w:rsidR="00C47CC4" w:rsidRPr="000206D6" w:rsidRDefault="00C47CC4" w:rsidP="00C47CC4">
      <w:pPr>
        <w:numPr>
          <w:ilvl w:val="1"/>
          <w:numId w:val="36"/>
        </w:numPr>
        <w:tabs>
          <w:tab w:val="num" w:pos="1440"/>
        </w:tabs>
        <w:spacing w:after="120"/>
        <w:rPr>
          <w:rFonts w:ascii="Arial" w:hAnsi="Arial" w:cs="Arial"/>
        </w:rPr>
      </w:pPr>
      <w:r w:rsidRPr="000206D6">
        <w:rPr>
          <w:rFonts w:ascii="Arial" w:hAnsi="Arial" w:cs="Arial"/>
        </w:rPr>
        <w:t>To enable the deletion process, first click the ENABLE circle.</w:t>
      </w:r>
    </w:p>
    <w:p w14:paraId="7196769D" w14:textId="0339AD3A" w:rsidR="00C47CC4" w:rsidRPr="000206D6" w:rsidRDefault="00C47CC4" w:rsidP="00C47CC4">
      <w:pPr>
        <w:numPr>
          <w:ilvl w:val="1"/>
          <w:numId w:val="36"/>
        </w:numPr>
        <w:tabs>
          <w:tab w:val="num" w:pos="1440"/>
        </w:tabs>
        <w:spacing w:after="120"/>
        <w:rPr>
          <w:rFonts w:ascii="Arial" w:hAnsi="Arial" w:cs="Arial"/>
        </w:rPr>
      </w:pPr>
      <w:r w:rsidRPr="000206D6">
        <w:rPr>
          <w:rFonts w:ascii="Arial" w:hAnsi="Arial" w:cs="Arial"/>
        </w:rPr>
        <w:lastRenderedPageBreak/>
        <w:t>By clicking the Zeroize JC OEM button, a confirmation message will appear</w:t>
      </w:r>
      <w:r>
        <w:rPr>
          <w:rFonts w:ascii="Arial" w:hAnsi="Arial" w:cs="Arial"/>
        </w:rPr>
        <w:t xml:space="preserve"> </w:t>
      </w:r>
      <w:r w:rsidRPr="000206D6">
        <w:rPr>
          <w:rFonts w:ascii="Arial" w:hAnsi="Arial" w:cs="Arial"/>
        </w:rPr>
        <w:t>and upon clicking it</w:t>
      </w:r>
      <w:r>
        <w:rPr>
          <w:rFonts w:ascii="Arial" w:hAnsi="Arial" w:cs="Arial"/>
        </w:rPr>
        <w:t>,</w:t>
      </w:r>
      <w:r w:rsidRPr="000206D6">
        <w:rPr>
          <w:rFonts w:ascii="Arial" w:hAnsi="Arial" w:cs="Arial"/>
        </w:rPr>
        <w:t xml:space="preserve"> another message followed by clarifying that the deletion means "sending the unit to the system manufacturer," and upon clicking it, the deletion process will be executed</w:t>
      </w:r>
      <w:r w:rsidR="00362DED">
        <w:rPr>
          <w:rFonts w:ascii="Arial" w:hAnsi="Arial" w:cs="Arial"/>
        </w:rPr>
        <w:t xml:space="preserve"> by </w:t>
      </w:r>
      <w:r w:rsidR="00DD13F1">
        <w:rPr>
          <w:rFonts w:ascii="Arial" w:hAnsi="Arial" w:cs="Arial"/>
        </w:rPr>
        <w:t>an</w:t>
      </w:r>
      <w:r w:rsidR="00362DED">
        <w:rPr>
          <w:rFonts w:ascii="Arial" w:hAnsi="Arial" w:cs="Arial"/>
        </w:rPr>
        <w:t xml:space="preserve"> </w:t>
      </w:r>
      <w:r w:rsidR="001B66CC">
        <w:rPr>
          <w:rFonts w:ascii="Arial" w:hAnsi="Arial" w:cs="Arial"/>
        </w:rPr>
        <w:t xml:space="preserve">FTP </w:t>
      </w:r>
      <w:r w:rsidR="00362DED">
        <w:rPr>
          <w:rFonts w:ascii="Arial" w:hAnsi="Arial" w:cs="Arial"/>
        </w:rPr>
        <w:t xml:space="preserve">deletion command to files </w:t>
      </w:r>
      <w:proofErr w:type="spellStart"/>
      <w:r w:rsidR="00362DED" w:rsidRPr="000206D6">
        <w:rPr>
          <w:rFonts w:ascii="Arial" w:hAnsi="Arial" w:cs="Arial"/>
        </w:rPr>
        <w:t>LWC.</w:t>
      </w:r>
      <w:r w:rsidR="00362DED">
        <w:rPr>
          <w:rFonts w:ascii="Arial" w:hAnsi="Arial" w:cs="Arial"/>
        </w:rPr>
        <w:t>enc</w:t>
      </w:r>
      <w:proofErr w:type="spellEnd"/>
      <w:r w:rsidR="00362DED" w:rsidRPr="000206D6">
        <w:rPr>
          <w:rFonts w:ascii="Arial" w:hAnsi="Arial" w:cs="Arial"/>
        </w:rPr>
        <w:t xml:space="preserve">, </w:t>
      </w:r>
      <w:proofErr w:type="spellStart"/>
      <w:r w:rsidR="00362DED" w:rsidRPr="000206D6">
        <w:rPr>
          <w:rFonts w:ascii="Arial" w:hAnsi="Arial" w:cs="Arial"/>
        </w:rPr>
        <w:t>SWC.</w:t>
      </w:r>
      <w:r w:rsidR="00362DED">
        <w:rPr>
          <w:rFonts w:ascii="Arial" w:hAnsi="Arial" w:cs="Arial"/>
        </w:rPr>
        <w:t>enc</w:t>
      </w:r>
      <w:proofErr w:type="spellEnd"/>
      <w:r w:rsidR="00362DED">
        <w:rPr>
          <w:rFonts w:ascii="Arial" w:hAnsi="Arial" w:cs="Arial"/>
        </w:rPr>
        <w:t xml:space="preserve"> at /tffs1 </w:t>
      </w:r>
      <w:r w:rsidR="001B66CC">
        <w:rPr>
          <w:rFonts w:ascii="Arial" w:hAnsi="Arial" w:cs="Arial"/>
        </w:rPr>
        <w:t>folder</w:t>
      </w:r>
      <w:r w:rsidRPr="000206D6">
        <w:rPr>
          <w:rFonts w:ascii="Arial" w:hAnsi="Arial" w:cs="Arial"/>
        </w:rPr>
        <w:t>.</w:t>
      </w:r>
    </w:p>
    <w:p w14:paraId="34516371" w14:textId="77777777" w:rsidR="00C47CC4" w:rsidRPr="000206D6" w:rsidRDefault="00C47CC4" w:rsidP="00C47CC4">
      <w:pPr>
        <w:numPr>
          <w:ilvl w:val="1"/>
          <w:numId w:val="36"/>
        </w:numPr>
        <w:tabs>
          <w:tab w:val="num" w:pos="1440"/>
        </w:tabs>
        <w:spacing w:after="120"/>
        <w:rPr>
          <w:rFonts w:ascii="Arial" w:hAnsi="Arial" w:cs="Arial"/>
        </w:rPr>
      </w:pPr>
      <w:r w:rsidRPr="000206D6">
        <w:rPr>
          <w:rFonts w:ascii="Arial" w:hAnsi="Arial" w:cs="Arial"/>
        </w:rPr>
        <w:t>During the deletion process, a dynamic ICON will appear indicating that the deletion process is in progress.</w:t>
      </w:r>
    </w:p>
    <w:p w14:paraId="3160AA03" w14:textId="77777777" w:rsidR="00C47CC4" w:rsidRPr="000206D6" w:rsidRDefault="00C47CC4" w:rsidP="00C47CC4">
      <w:pPr>
        <w:numPr>
          <w:ilvl w:val="1"/>
          <w:numId w:val="36"/>
        </w:numPr>
        <w:tabs>
          <w:tab w:val="num" w:pos="1440"/>
        </w:tabs>
        <w:spacing w:after="120"/>
        <w:rPr>
          <w:rFonts w:ascii="Arial" w:hAnsi="Arial" w:cs="Arial"/>
        </w:rPr>
      </w:pPr>
      <w:r w:rsidRPr="000206D6">
        <w:rPr>
          <w:rFonts w:ascii="Arial" w:hAnsi="Arial" w:cs="Arial"/>
        </w:rPr>
        <w:t xml:space="preserve">Upon successful completion, a message will appear indicating that the deletion </w:t>
      </w:r>
      <w:r w:rsidRPr="002A13CD">
        <w:rPr>
          <w:rFonts w:ascii="Arial" w:hAnsi="Arial" w:cs="Arial"/>
        </w:rPr>
        <w:t>completed successfully</w:t>
      </w:r>
      <w:r w:rsidRPr="000206D6">
        <w:rPr>
          <w:rFonts w:ascii="Arial" w:hAnsi="Arial" w:cs="Arial"/>
        </w:rPr>
        <w:t>, and a system reset will be performed automatically. If unsuccessful, a message will appear indicating the failure.</w:t>
      </w:r>
    </w:p>
    <w:p w14:paraId="18A90E86" w14:textId="04AD14CA" w:rsidR="00606F65" w:rsidRPr="00970EC1" w:rsidRDefault="00751153">
      <w:pPr>
        <w:rPr>
          <w:rFonts w:asciiTheme="majorBidi" w:hAnsiTheme="majorBidi" w:cstheme="majorBidi"/>
        </w:rPr>
      </w:pPr>
      <w:r w:rsidRPr="00751153">
        <w:rPr>
          <w:rFonts w:asciiTheme="majorBidi" w:hAnsiTheme="majorBidi" w:cstheme="majorBidi"/>
        </w:rPr>
        <w:t xml:space="preserve"> </w:t>
      </w:r>
    </w:p>
    <w:p w14:paraId="289ED6F7" w14:textId="3C95A993" w:rsidR="00EB24B1" w:rsidRPr="00970EC1" w:rsidRDefault="00AA4533">
      <w:pPr>
        <w:rPr>
          <w:rFonts w:asciiTheme="majorBidi" w:hAnsiTheme="majorBidi" w:cstheme="majorBidi"/>
        </w:rPr>
      </w:pPr>
      <w:r w:rsidRPr="00AA4533">
        <w:rPr>
          <w:rFonts w:asciiTheme="majorBidi" w:hAnsiTheme="majorBidi" w:cstheme="majorBidi"/>
          <w:noProof/>
        </w:rPr>
        <w:drawing>
          <wp:anchor distT="0" distB="0" distL="114300" distR="114300" simplePos="0" relativeHeight="251658240" behindDoc="1" locked="0" layoutInCell="1" allowOverlap="1" wp14:anchorId="682DA6A2" wp14:editId="787682B0">
            <wp:simplePos x="0" y="0"/>
            <wp:positionH relativeFrom="margin">
              <wp:align>right</wp:align>
            </wp:positionH>
            <wp:positionV relativeFrom="paragraph">
              <wp:posOffset>275590</wp:posOffset>
            </wp:positionV>
            <wp:extent cx="6537960" cy="3946525"/>
            <wp:effectExtent l="0" t="0" r="0" b="0"/>
            <wp:wrapTight wrapText="bothSides">
              <wp:wrapPolygon edited="0">
                <wp:start x="0" y="0"/>
                <wp:lineTo x="0" y="21478"/>
                <wp:lineTo x="21524" y="21478"/>
                <wp:lineTo x="21524" y="0"/>
                <wp:lineTo x="0" y="0"/>
              </wp:wrapPolygon>
            </wp:wrapTight>
            <wp:docPr id="1777711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37960" cy="3946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A20AB0" w14:textId="23AF9793" w:rsidR="00FB391F" w:rsidRPr="00FB391F" w:rsidRDefault="00FB391F" w:rsidP="00FB391F">
      <w:pPr>
        <w:pStyle w:val="BodyText"/>
        <w:ind w:left="0"/>
        <w:jc w:val="center"/>
        <w:rPr>
          <w:rFonts w:asciiTheme="majorBidi" w:hAnsiTheme="majorBidi" w:cstheme="majorBidi"/>
          <w:b/>
          <w:bCs/>
          <w:sz w:val="28"/>
          <w:szCs w:val="28"/>
        </w:rPr>
      </w:pPr>
      <w:r w:rsidRPr="00FB391F">
        <w:rPr>
          <w:rFonts w:asciiTheme="majorBidi" w:hAnsiTheme="majorBidi" w:cstheme="majorBidi"/>
          <w:b/>
          <w:bCs/>
          <w:sz w:val="28"/>
          <w:szCs w:val="28"/>
        </w:rPr>
        <w:t>Figure 2:  JC handling</w:t>
      </w:r>
    </w:p>
    <w:p w14:paraId="71F8A0B8" w14:textId="3D80C4C6" w:rsidR="004067BB" w:rsidRDefault="004067BB" w:rsidP="00AA4533">
      <w:pPr>
        <w:spacing w:line="360" w:lineRule="auto"/>
        <w:ind w:left="567"/>
        <w:rPr>
          <w:rFonts w:asciiTheme="majorBidi" w:hAnsiTheme="majorBidi" w:cstheme="majorBidi"/>
          <w:b/>
          <w:bCs/>
        </w:rPr>
      </w:pPr>
    </w:p>
    <w:p w14:paraId="7873B706" w14:textId="77777777" w:rsidR="005803F6" w:rsidRPr="00970EC1" w:rsidRDefault="005803F6" w:rsidP="00AA4533">
      <w:pPr>
        <w:spacing w:line="360" w:lineRule="auto"/>
        <w:ind w:left="567"/>
        <w:rPr>
          <w:rFonts w:asciiTheme="majorBidi" w:hAnsiTheme="majorBidi" w:cstheme="majorBidi"/>
          <w:b/>
          <w:bCs/>
        </w:rPr>
      </w:pPr>
    </w:p>
    <w:p w14:paraId="34F6172C" w14:textId="6F7FD1C0" w:rsidR="00E909A9" w:rsidRPr="00F77CFE" w:rsidRDefault="00FB391F" w:rsidP="00E909A9">
      <w:pPr>
        <w:numPr>
          <w:ilvl w:val="0"/>
          <w:numId w:val="36"/>
        </w:numPr>
        <w:tabs>
          <w:tab w:val="num" w:pos="720"/>
        </w:tabs>
        <w:spacing w:after="120"/>
        <w:rPr>
          <w:b/>
          <w:bCs/>
          <w:sz w:val="28"/>
          <w:szCs w:val="28"/>
        </w:rPr>
      </w:pPr>
      <w:bookmarkStart w:id="75" w:name="_Toc275352831"/>
      <w:bookmarkStart w:id="76" w:name="_Toc105759822"/>
      <w:bookmarkStart w:id="77" w:name="_Toc117568530"/>
      <w:bookmarkStart w:id="78" w:name="_Toc117827395"/>
      <w:r>
        <w:rPr>
          <w:rFonts w:asciiTheme="majorBidi" w:hAnsiTheme="majorBidi" w:cstheme="majorBidi"/>
        </w:rPr>
        <w:br w:type="page"/>
      </w:r>
      <w:r w:rsidR="00E909A9" w:rsidRPr="00E909A9">
        <w:rPr>
          <w:rFonts w:ascii="Arial" w:hAnsi="Arial" w:cs="Arial"/>
          <w:b/>
          <w:bCs/>
        </w:rPr>
        <w:lastRenderedPageBreak/>
        <w:t>New</w:t>
      </w:r>
      <w:r w:rsidR="00E909A9" w:rsidRPr="00F77CFE">
        <w:rPr>
          <w:b/>
          <w:bCs/>
          <w:sz w:val="28"/>
          <w:szCs w:val="28"/>
        </w:rPr>
        <w:t xml:space="preserve"> </w:t>
      </w:r>
      <w:proofErr w:type="spellStart"/>
      <w:r w:rsidR="00E909A9" w:rsidRPr="008F37ED">
        <w:rPr>
          <w:rFonts w:ascii="Arial" w:hAnsi="Arial" w:cs="Arial"/>
          <w:b/>
          <w:bCs/>
        </w:rPr>
        <w:t>Lshell</w:t>
      </w:r>
      <w:proofErr w:type="spellEnd"/>
      <w:r w:rsidR="00E909A9" w:rsidRPr="00F77CFE">
        <w:rPr>
          <w:b/>
          <w:bCs/>
          <w:sz w:val="28"/>
          <w:szCs w:val="28"/>
        </w:rPr>
        <w:t xml:space="preserve"> commands for </w:t>
      </w:r>
      <w:r w:rsidR="008F37ED">
        <w:rPr>
          <w:b/>
          <w:bCs/>
          <w:sz w:val="28"/>
          <w:szCs w:val="28"/>
        </w:rPr>
        <w:t>JC Handling</w:t>
      </w:r>
    </w:p>
    <w:p w14:paraId="5FE3BDB0" w14:textId="77777777" w:rsidR="00E909A9" w:rsidRDefault="00E909A9" w:rsidP="00E909A9">
      <w:pPr>
        <w:rPr>
          <w:rtl/>
        </w:rPr>
      </w:pPr>
    </w:p>
    <w:p w14:paraId="3EF0E673" w14:textId="755DEDD0" w:rsidR="00E909A9" w:rsidRDefault="00E909A9" w:rsidP="008F37ED">
      <w:pPr>
        <w:pStyle w:val="ListParagraph"/>
        <w:numPr>
          <w:ilvl w:val="0"/>
          <w:numId w:val="39"/>
        </w:numPr>
      </w:pPr>
      <w:r w:rsidRPr="0038381F">
        <w:t xml:space="preserve">The </w:t>
      </w:r>
      <w:r w:rsidR="008F37ED">
        <w:t xml:space="preserve">following </w:t>
      </w:r>
      <w:r w:rsidRPr="0038381F">
        <w:t xml:space="preserve">commands are </w:t>
      </w:r>
      <w:r w:rsidR="008F37ED">
        <w:t>required for implementation of JC Handling Tab</w:t>
      </w:r>
    </w:p>
    <w:p w14:paraId="576D2643" w14:textId="77777777" w:rsidR="008F37ED" w:rsidRPr="00F77CFE" w:rsidRDefault="008F37ED" w:rsidP="00E909A9"/>
    <w:tbl>
      <w:tblPr>
        <w:tblStyle w:val="TableGrid"/>
        <w:tblW w:w="0" w:type="auto"/>
        <w:tblLook w:val="04A0" w:firstRow="1" w:lastRow="0" w:firstColumn="1" w:lastColumn="0" w:noHBand="0" w:noVBand="1"/>
      </w:tblPr>
      <w:tblGrid>
        <w:gridCol w:w="1555"/>
        <w:gridCol w:w="2976"/>
        <w:gridCol w:w="3765"/>
      </w:tblGrid>
      <w:tr w:rsidR="00E909A9" w:rsidRPr="00F77CFE" w14:paraId="1764BD3F" w14:textId="77777777" w:rsidTr="008F37ED">
        <w:tc>
          <w:tcPr>
            <w:tcW w:w="1555" w:type="dxa"/>
          </w:tcPr>
          <w:p w14:paraId="3AC597A1" w14:textId="77777777" w:rsidR="00E909A9" w:rsidRPr="00F77CFE" w:rsidRDefault="00E909A9" w:rsidP="00EC1095">
            <w:pPr>
              <w:bidi w:val="0"/>
              <w:rPr>
                <w:b/>
                <w:bCs/>
              </w:rPr>
            </w:pPr>
            <w:r w:rsidRPr="00F77CFE">
              <w:rPr>
                <w:b/>
                <w:bCs/>
              </w:rPr>
              <w:t>Directory</w:t>
            </w:r>
          </w:p>
        </w:tc>
        <w:tc>
          <w:tcPr>
            <w:tcW w:w="2976" w:type="dxa"/>
          </w:tcPr>
          <w:p w14:paraId="4956CAC3" w14:textId="77777777" w:rsidR="00E909A9" w:rsidRPr="00F77CFE" w:rsidRDefault="00E909A9" w:rsidP="00EC1095">
            <w:pPr>
              <w:bidi w:val="0"/>
              <w:rPr>
                <w:b/>
                <w:bCs/>
              </w:rPr>
            </w:pPr>
            <w:r w:rsidRPr="00F77CFE">
              <w:rPr>
                <w:b/>
                <w:bCs/>
              </w:rPr>
              <w:t>Command</w:t>
            </w:r>
          </w:p>
        </w:tc>
        <w:tc>
          <w:tcPr>
            <w:tcW w:w="3765" w:type="dxa"/>
          </w:tcPr>
          <w:p w14:paraId="21AD7B6D" w14:textId="77777777" w:rsidR="00E909A9" w:rsidRPr="00F77CFE" w:rsidRDefault="00E909A9" w:rsidP="00EC1095">
            <w:pPr>
              <w:bidi w:val="0"/>
              <w:rPr>
                <w:b/>
                <w:bCs/>
              </w:rPr>
            </w:pPr>
            <w:r w:rsidRPr="00F77CFE">
              <w:rPr>
                <w:b/>
                <w:bCs/>
              </w:rPr>
              <w:t>Description</w:t>
            </w:r>
          </w:p>
        </w:tc>
      </w:tr>
      <w:tr w:rsidR="00E909A9" w:rsidRPr="00F77CFE" w14:paraId="0644A800" w14:textId="77777777" w:rsidTr="008F37ED">
        <w:tc>
          <w:tcPr>
            <w:tcW w:w="1555" w:type="dxa"/>
          </w:tcPr>
          <w:p w14:paraId="0EBCD9A7" w14:textId="77777777" w:rsidR="00E909A9" w:rsidRPr="00F77CFE" w:rsidRDefault="00E909A9" w:rsidP="00EC1095">
            <w:pPr>
              <w:bidi w:val="0"/>
            </w:pPr>
            <w:proofErr w:type="spellStart"/>
            <w:r w:rsidRPr="00F77CFE">
              <w:t>LaserTech</w:t>
            </w:r>
            <w:proofErr w:type="spellEnd"/>
          </w:p>
        </w:tc>
        <w:tc>
          <w:tcPr>
            <w:tcW w:w="2976" w:type="dxa"/>
          </w:tcPr>
          <w:p w14:paraId="7DF6A53E" w14:textId="77777777" w:rsidR="00E909A9" w:rsidRPr="009027CE" w:rsidRDefault="00E909A9" w:rsidP="00EC1095">
            <w:pPr>
              <w:bidi w:val="0"/>
              <w:rPr>
                <w:u w:val="single"/>
              </w:rPr>
            </w:pPr>
            <w:r w:rsidRPr="009027CE">
              <w:rPr>
                <w:u w:val="single"/>
              </w:rPr>
              <w:t>Command:</w:t>
            </w:r>
          </w:p>
          <w:p w14:paraId="7A2E49F5" w14:textId="77777777" w:rsidR="00E909A9" w:rsidRDefault="00E909A9" w:rsidP="00EC1095">
            <w:pPr>
              <w:bidi w:val="0"/>
              <w:rPr>
                <w:b/>
                <w:bCs/>
              </w:rPr>
            </w:pPr>
            <w:proofErr w:type="spellStart"/>
            <w:r w:rsidRPr="00F77CFE">
              <w:rPr>
                <w:b/>
                <w:bCs/>
              </w:rPr>
              <w:t>zc</w:t>
            </w:r>
            <w:proofErr w:type="spellEnd"/>
            <w:r w:rsidRPr="00F77CFE">
              <w:rPr>
                <w:b/>
                <w:bCs/>
              </w:rPr>
              <w:t xml:space="preserve"> </w:t>
            </w:r>
          </w:p>
          <w:p w14:paraId="5CD847BE" w14:textId="77777777" w:rsidR="00E909A9" w:rsidRPr="009027CE" w:rsidRDefault="00E909A9" w:rsidP="00EC1095">
            <w:pPr>
              <w:bidi w:val="0"/>
              <w:rPr>
                <w:u w:val="single"/>
              </w:rPr>
            </w:pPr>
            <w:r w:rsidRPr="009027CE">
              <w:rPr>
                <w:u w:val="single"/>
              </w:rPr>
              <w:t>parameters:</w:t>
            </w:r>
          </w:p>
          <w:p w14:paraId="70453B15" w14:textId="77777777" w:rsidR="00E909A9" w:rsidRPr="00F77CFE" w:rsidRDefault="00E909A9" w:rsidP="00EC1095">
            <w:pPr>
              <w:bidi w:val="0"/>
            </w:pPr>
            <w:r w:rsidRPr="00F77CFE">
              <w:rPr>
                <w:b/>
                <w:bCs/>
              </w:rPr>
              <w:t>0</w:t>
            </w:r>
            <w:r w:rsidRPr="00F77CFE">
              <w:t>- Do nothing</w:t>
            </w:r>
          </w:p>
          <w:p w14:paraId="2AF88686" w14:textId="77777777" w:rsidR="00E909A9" w:rsidRPr="00F77CFE" w:rsidRDefault="00E909A9" w:rsidP="00EC1095">
            <w:pPr>
              <w:bidi w:val="0"/>
            </w:pPr>
            <w:r w:rsidRPr="00F77CFE">
              <w:rPr>
                <w:b/>
                <w:bCs/>
              </w:rPr>
              <w:t>1</w:t>
            </w:r>
            <w:r w:rsidRPr="00F77CFE">
              <w:t xml:space="preserve">- Zeroize CUST tech </w:t>
            </w:r>
          </w:p>
        </w:tc>
        <w:tc>
          <w:tcPr>
            <w:tcW w:w="3765" w:type="dxa"/>
          </w:tcPr>
          <w:p w14:paraId="1B4D79C1" w14:textId="77777777" w:rsidR="00E909A9" w:rsidRPr="00F77CFE" w:rsidRDefault="00E909A9" w:rsidP="00EC1095">
            <w:pPr>
              <w:bidi w:val="0"/>
            </w:pPr>
            <w:r w:rsidRPr="00F77CFE">
              <w:t>The command zeroized the Cust techniques</w:t>
            </w:r>
            <w:r w:rsidRPr="00F77CFE">
              <w:br/>
              <w:t xml:space="preserve">After the Zeroize is completed, the system will be rebooted. </w:t>
            </w:r>
            <w:r w:rsidRPr="00F77CFE">
              <w:br/>
              <w:t xml:space="preserve"> </w:t>
            </w:r>
          </w:p>
        </w:tc>
      </w:tr>
      <w:tr w:rsidR="00E909A9" w:rsidRPr="00F77CFE" w14:paraId="5A9FBD6E" w14:textId="77777777" w:rsidTr="008F37ED">
        <w:tc>
          <w:tcPr>
            <w:tcW w:w="1555" w:type="dxa"/>
          </w:tcPr>
          <w:p w14:paraId="12EDB509" w14:textId="77777777" w:rsidR="00E909A9" w:rsidRPr="00F77CFE" w:rsidRDefault="00E909A9" w:rsidP="00EC1095">
            <w:pPr>
              <w:bidi w:val="0"/>
            </w:pPr>
            <w:proofErr w:type="spellStart"/>
            <w:r w:rsidRPr="00F77CFE">
              <w:t>LaserTech</w:t>
            </w:r>
            <w:proofErr w:type="spellEnd"/>
          </w:p>
        </w:tc>
        <w:tc>
          <w:tcPr>
            <w:tcW w:w="2976" w:type="dxa"/>
          </w:tcPr>
          <w:p w14:paraId="4446D41D" w14:textId="77777777" w:rsidR="00E909A9" w:rsidRPr="009027CE" w:rsidRDefault="00E909A9" w:rsidP="00EC1095">
            <w:pPr>
              <w:bidi w:val="0"/>
              <w:rPr>
                <w:u w:val="single"/>
              </w:rPr>
            </w:pPr>
            <w:r w:rsidRPr="009027CE">
              <w:rPr>
                <w:u w:val="single"/>
              </w:rPr>
              <w:t>Command:</w:t>
            </w:r>
          </w:p>
          <w:p w14:paraId="6C443F10" w14:textId="77777777" w:rsidR="00E909A9" w:rsidRDefault="00E909A9" w:rsidP="00EC1095">
            <w:pPr>
              <w:bidi w:val="0"/>
              <w:rPr>
                <w:b/>
                <w:bCs/>
              </w:rPr>
            </w:pPr>
            <w:r>
              <w:rPr>
                <w:b/>
                <w:bCs/>
              </w:rPr>
              <w:t>z</w:t>
            </w:r>
            <w:r w:rsidRPr="00F77CFE">
              <w:rPr>
                <w:b/>
                <w:bCs/>
              </w:rPr>
              <w:t>o</w:t>
            </w:r>
          </w:p>
          <w:p w14:paraId="1134438C" w14:textId="77777777" w:rsidR="00E909A9" w:rsidRPr="009027CE" w:rsidRDefault="00E909A9" w:rsidP="00EC1095">
            <w:pPr>
              <w:bidi w:val="0"/>
              <w:rPr>
                <w:u w:val="single"/>
              </w:rPr>
            </w:pPr>
            <w:r w:rsidRPr="009027CE">
              <w:rPr>
                <w:u w:val="single"/>
              </w:rPr>
              <w:t>parameters:</w:t>
            </w:r>
          </w:p>
          <w:p w14:paraId="1D1019B8" w14:textId="77777777" w:rsidR="00E909A9" w:rsidRPr="00F77CFE" w:rsidRDefault="00E909A9" w:rsidP="00EC1095">
            <w:pPr>
              <w:bidi w:val="0"/>
            </w:pPr>
            <w:r w:rsidRPr="00F77CFE">
              <w:rPr>
                <w:b/>
                <w:bCs/>
              </w:rPr>
              <w:t>0</w:t>
            </w:r>
            <w:r w:rsidRPr="00F77CFE">
              <w:t>- Do nothing</w:t>
            </w:r>
          </w:p>
          <w:p w14:paraId="0DB762BE" w14:textId="77777777" w:rsidR="00E909A9" w:rsidRPr="00F77CFE" w:rsidRDefault="00E909A9" w:rsidP="00EC1095">
            <w:pPr>
              <w:bidi w:val="0"/>
            </w:pPr>
            <w:r w:rsidRPr="00F77CFE">
              <w:rPr>
                <w:b/>
                <w:bCs/>
              </w:rPr>
              <w:t>1</w:t>
            </w:r>
            <w:r w:rsidRPr="00F77CFE">
              <w:t>- Delete OEM tech</w:t>
            </w:r>
          </w:p>
        </w:tc>
        <w:tc>
          <w:tcPr>
            <w:tcW w:w="3765" w:type="dxa"/>
          </w:tcPr>
          <w:p w14:paraId="4F53BDA8" w14:textId="77777777" w:rsidR="00E909A9" w:rsidRPr="00F77CFE" w:rsidRDefault="00E909A9" w:rsidP="00EC1095">
            <w:pPr>
              <w:bidi w:val="0"/>
            </w:pPr>
            <w:r w:rsidRPr="00F77CFE">
              <w:t>The command Delete the OEM techniques</w:t>
            </w:r>
            <w:r w:rsidRPr="00F77CFE">
              <w:br/>
              <w:t>After the deletion is completed, the system will be rebooted.</w:t>
            </w:r>
          </w:p>
        </w:tc>
      </w:tr>
      <w:tr w:rsidR="00E909A9" w:rsidRPr="00F77CFE" w14:paraId="0E644702" w14:textId="77777777" w:rsidTr="008F37ED">
        <w:tc>
          <w:tcPr>
            <w:tcW w:w="1555" w:type="dxa"/>
          </w:tcPr>
          <w:p w14:paraId="3D331847" w14:textId="77777777" w:rsidR="00E909A9" w:rsidRPr="00F77CFE" w:rsidRDefault="00E909A9" w:rsidP="00EC1095">
            <w:pPr>
              <w:bidi w:val="0"/>
            </w:pPr>
            <w:proofErr w:type="spellStart"/>
            <w:r w:rsidRPr="00F77CFE">
              <w:t>ltec</w:t>
            </w:r>
            <w:proofErr w:type="spellEnd"/>
          </w:p>
        </w:tc>
        <w:tc>
          <w:tcPr>
            <w:tcW w:w="2976" w:type="dxa"/>
          </w:tcPr>
          <w:p w14:paraId="6C37242C" w14:textId="77777777" w:rsidR="00E909A9" w:rsidRPr="007838B5" w:rsidRDefault="00E909A9" w:rsidP="00EC1095">
            <w:pPr>
              <w:bidi w:val="0"/>
              <w:rPr>
                <w:u w:val="single"/>
              </w:rPr>
            </w:pPr>
            <w:r w:rsidRPr="009027CE">
              <w:rPr>
                <w:u w:val="single"/>
              </w:rPr>
              <w:t>Command:</w:t>
            </w:r>
          </w:p>
          <w:p w14:paraId="1A7397A9" w14:textId="77777777" w:rsidR="00E909A9" w:rsidRDefault="00E909A9" w:rsidP="00EC1095">
            <w:pPr>
              <w:bidi w:val="0"/>
              <w:rPr>
                <w:b/>
                <w:bCs/>
              </w:rPr>
            </w:pPr>
            <w:proofErr w:type="spellStart"/>
            <w:r>
              <w:rPr>
                <w:b/>
                <w:bCs/>
              </w:rPr>
              <w:t>j</w:t>
            </w:r>
            <w:r w:rsidRPr="00F77CFE">
              <w:rPr>
                <w:b/>
                <w:bCs/>
              </w:rPr>
              <w:t>c</w:t>
            </w:r>
            <w:proofErr w:type="spellEnd"/>
          </w:p>
          <w:p w14:paraId="5F8DE29E" w14:textId="77777777" w:rsidR="00E909A9" w:rsidRPr="007838B5" w:rsidRDefault="00E909A9" w:rsidP="00EC1095">
            <w:pPr>
              <w:bidi w:val="0"/>
              <w:rPr>
                <w:u w:val="single"/>
                <w:rtl/>
              </w:rPr>
            </w:pPr>
            <w:r w:rsidRPr="009027CE">
              <w:rPr>
                <w:u w:val="single"/>
              </w:rPr>
              <w:t>parameters:</w:t>
            </w:r>
          </w:p>
          <w:p w14:paraId="613BB863" w14:textId="77777777" w:rsidR="00E909A9" w:rsidRPr="00F77CFE" w:rsidRDefault="00E909A9" w:rsidP="00EC1095">
            <w:pPr>
              <w:bidi w:val="0"/>
            </w:pPr>
            <w:r w:rsidRPr="00F77CFE">
              <w:rPr>
                <w:b/>
                <w:bCs/>
              </w:rPr>
              <w:t>No parameters</w:t>
            </w:r>
            <w:r w:rsidRPr="00F77CFE">
              <w:t xml:space="preserve"> – Print Current </w:t>
            </w:r>
            <w:r>
              <w:t>JC</w:t>
            </w:r>
            <w:r w:rsidRPr="00F77CFE">
              <w:t xml:space="preserve"> only.</w:t>
            </w:r>
          </w:p>
          <w:p w14:paraId="4B1DAADF" w14:textId="77777777" w:rsidR="00E909A9" w:rsidRPr="00F77CFE" w:rsidRDefault="00E909A9" w:rsidP="00EC1095">
            <w:pPr>
              <w:bidi w:val="0"/>
            </w:pPr>
            <w:r w:rsidRPr="00F77CFE">
              <w:rPr>
                <w:b/>
                <w:bCs/>
              </w:rPr>
              <w:t>0</w:t>
            </w:r>
            <w:r w:rsidRPr="00F77CFE">
              <w:t xml:space="preserve"> – Change </w:t>
            </w:r>
            <w:r>
              <w:t>JC</w:t>
            </w:r>
            <w:r w:rsidRPr="00F77CFE">
              <w:t xml:space="preserve"> to OEM</w:t>
            </w:r>
          </w:p>
          <w:p w14:paraId="7E267184" w14:textId="49EE8239" w:rsidR="00E909A9" w:rsidRPr="00F77CFE" w:rsidRDefault="00E909A9" w:rsidP="008F37ED">
            <w:pPr>
              <w:bidi w:val="0"/>
              <w:rPr>
                <w:rtl/>
              </w:rPr>
            </w:pPr>
            <w:r w:rsidRPr="00F77CFE">
              <w:rPr>
                <w:b/>
                <w:bCs/>
              </w:rPr>
              <w:t>1</w:t>
            </w:r>
            <w:r w:rsidRPr="00F77CFE">
              <w:t xml:space="preserve"> – Change </w:t>
            </w:r>
            <w:r>
              <w:t>JC</w:t>
            </w:r>
            <w:r w:rsidRPr="00F77CFE">
              <w:t xml:space="preserve"> to CUST</w:t>
            </w:r>
          </w:p>
        </w:tc>
        <w:tc>
          <w:tcPr>
            <w:tcW w:w="3765" w:type="dxa"/>
          </w:tcPr>
          <w:p w14:paraId="23DDC892" w14:textId="77777777" w:rsidR="00E909A9" w:rsidRPr="00F77CFE" w:rsidRDefault="00E909A9" w:rsidP="00EC1095">
            <w:pPr>
              <w:bidi w:val="0"/>
              <w:rPr>
                <w:rtl/>
              </w:rPr>
            </w:pPr>
            <w:r w:rsidRPr="00F77CFE">
              <w:t>After executing the command, the selection will be saved in the SelectedJammingCode.ini file.</w:t>
            </w:r>
            <w:r w:rsidRPr="00F77CFE">
              <w:br/>
              <w:t>A system reboot will then be triggered.</w:t>
            </w:r>
          </w:p>
        </w:tc>
      </w:tr>
    </w:tbl>
    <w:p w14:paraId="39E5D03D" w14:textId="3804D385" w:rsidR="00FB391F" w:rsidRDefault="00FB391F">
      <w:pPr>
        <w:rPr>
          <w:rFonts w:asciiTheme="majorBidi" w:hAnsiTheme="majorBidi" w:cstheme="majorBidi"/>
          <w:b/>
          <w:bCs/>
        </w:rPr>
      </w:pPr>
    </w:p>
    <w:p w14:paraId="3F9E2B4A" w14:textId="77777777" w:rsidR="008F37ED" w:rsidRDefault="008F37ED">
      <w:pPr>
        <w:rPr>
          <w:rFonts w:asciiTheme="majorBidi" w:hAnsiTheme="majorBidi" w:cstheme="majorBidi"/>
          <w:b/>
          <w:bCs/>
        </w:rPr>
      </w:pPr>
      <w:bookmarkStart w:id="79" w:name="_Toc193202274"/>
      <w:r>
        <w:rPr>
          <w:rFonts w:asciiTheme="majorBidi" w:hAnsiTheme="majorBidi" w:cstheme="majorBidi"/>
        </w:rPr>
        <w:br w:type="page"/>
      </w:r>
    </w:p>
    <w:p w14:paraId="6A3AAD93" w14:textId="5E06A2BE" w:rsidR="00D97818" w:rsidRPr="00970EC1" w:rsidRDefault="00D97818" w:rsidP="00D97818">
      <w:pPr>
        <w:pStyle w:val="Heading2"/>
        <w:ind w:left="426" w:hanging="426"/>
        <w:rPr>
          <w:rFonts w:asciiTheme="majorBidi" w:hAnsiTheme="majorBidi" w:cstheme="majorBidi"/>
        </w:rPr>
      </w:pPr>
      <w:r w:rsidRPr="00970EC1">
        <w:rPr>
          <w:rFonts w:asciiTheme="majorBidi" w:hAnsiTheme="majorBidi" w:cstheme="majorBidi"/>
        </w:rPr>
        <w:lastRenderedPageBreak/>
        <w:t>Tabs and capabilities</w:t>
      </w:r>
      <w:bookmarkEnd w:id="79"/>
      <w:r w:rsidRPr="00970EC1">
        <w:rPr>
          <w:rFonts w:asciiTheme="majorBidi" w:hAnsiTheme="majorBidi" w:cstheme="majorBidi"/>
        </w:rPr>
        <w:t xml:space="preserve"> </w:t>
      </w:r>
    </w:p>
    <w:p w14:paraId="6821CE9F" w14:textId="77777777" w:rsidR="003C620C" w:rsidRPr="00970EC1" w:rsidRDefault="003C620C" w:rsidP="00763B46">
      <w:pPr>
        <w:pStyle w:val="Heading3"/>
        <w:ind w:left="709" w:hanging="709"/>
        <w:rPr>
          <w:rFonts w:asciiTheme="majorBidi" w:hAnsiTheme="majorBidi" w:cstheme="majorBidi"/>
        </w:rPr>
      </w:pPr>
      <w:bookmarkStart w:id="80" w:name="_Toc193202275"/>
      <w:r w:rsidRPr="00970EC1">
        <w:rPr>
          <w:rFonts w:asciiTheme="majorBidi" w:hAnsiTheme="majorBidi" w:cstheme="majorBidi"/>
        </w:rPr>
        <w:t>Main menu:</w:t>
      </w:r>
      <w:bookmarkEnd w:id="80"/>
    </w:p>
    <w:p w14:paraId="74008B04" w14:textId="77777777" w:rsidR="003C620C" w:rsidRPr="00970EC1" w:rsidRDefault="003C620C" w:rsidP="003C620C">
      <w:pPr>
        <w:spacing w:line="360" w:lineRule="auto"/>
        <w:ind w:left="720"/>
        <w:rPr>
          <w:rFonts w:asciiTheme="majorBidi" w:hAnsiTheme="majorBidi" w:cstheme="majorBidi"/>
        </w:rPr>
      </w:pPr>
      <w:r w:rsidRPr="00970EC1">
        <w:rPr>
          <w:rFonts w:asciiTheme="majorBidi" w:hAnsiTheme="majorBidi" w:cstheme="majorBidi"/>
        </w:rPr>
        <w:t>The application shall include the following main menu (upper left side of the application screen):</w:t>
      </w:r>
    </w:p>
    <w:p w14:paraId="53E20FD0" w14:textId="77777777" w:rsidR="003C620C" w:rsidRPr="00970EC1" w:rsidRDefault="003C620C" w:rsidP="000A4481">
      <w:pPr>
        <w:pStyle w:val="ListParagraph"/>
        <w:numPr>
          <w:ilvl w:val="0"/>
          <w:numId w:val="20"/>
        </w:numPr>
        <w:spacing w:line="360" w:lineRule="auto"/>
        <w:rPr>
          <w:rFonts w:asciiTheme="majorBidi" w:hAnsiTheme="majorBidi" w:cstheme="majorBidi"/>
        </w:rPr>
      </w:pPr>
      <w:r w:rsidRPr="00970EC1">
        <w:rPr>
          <w:rFonts w:asciiTheme="majorBidi" w:hAnsiTheme="majorBidi" w:cstheme="majorBidi"/>
        </w:rPr>
        <w:t>File :</w:t>
      </w:r>
    </w:p>
    <w:p w14:paraId="2285860A" w14:textId="77777777" w:rsidR="003C620C" w:rsidRPr="00970EC1" w:rsidRDefault="003C620C" w:rsidP="000A4481">
      <w:pPr>
        <w:pStyle w:val="ListParagraph"/>
        <w:numPr>
          <w:ilvl w:val="1"/>
          <w:numId w:val="20"/>
        </w:numPr>
        <w:spacing w:line="360" w:lineRule="auto"/>
        <w:rPr>
          <w:rFonts w:asciiTheme="majorBidi" w:hAnsiTheme="majorBidi" w:cstheme="majorBidi"/>
        </w:rPr>
      </w:pPr>
      <w:r w:rsidRPr="00970EC1">
        <w:rPr>
          <w:rFonts w:asciiTheme="majorBidi" w:hAnsiTheme="majorBidi" w:cstheme="majorBidi"/>
        </w:rPr>
        <w:t xml:space="preserve"> </w:t>
      </w:r>
      <w:r w:rsidR="006C4319" w:rsidRPr="00970EC1">
        <w:rPr>
          <w:rFonts w:asciiTheme="majorBidi" w:hAnsiTheme="majorBidi" w:cstheme="majorBidi"/>
        </w:rPr>
        <w:t>Exit</w:t>
      </w:r>
    </w:p>
    <w:p w14:paraId="7774018D" w14:textId="77777777" w:rsidR="003C620C" w:rsidRPr="00970EC1" w:rsidRDefault="003C620C" w:rsidP="000A4481">
      <w:pPr>
        <w:pStyle w:val="ListParagraph"/>
        <w:numPr>
          <w:ilvl w:val="0"/>
          <w:numId w:val="20"/>
        </w:numPr>
        <w:spacing w:line="360" w:lineRule="auto"/>
        <w:rPr>
          <w:rFonts w:asciiTheme="majorBidi" w:hAnsiTheme="majorBidi" w:cstheme="majorBidi"/>
        </w:rPr>
      </w:pPr>
      <w:r w:rsidRPr="00970EC1">
        <w:rPr>
          <w:rFonts w:asciiTheme="majorBidi" w:hAnsiTheme="majorBidi" w:cstheme="majorBidi"/>
        </w:rPr>
        <w:t xml:space="preserve">Tools </w:t>
      </w:r>
    </w:p>
    <w:p w14:paraId="386C68D9" w14:textId="77777777" w:rsidR="00A20365" w:rsidRPr="00970EC1" w:rsidRDefault="00A20365" w:rsidP="000A4481">
      <w:pPr>
        <w:pStyle w:val="ListParagraph"/>
        <w:numPr>
          <w:ilvl w:val="1"/>
          <w:numId w:val="20"/>
        </w:numPr>
        <w:spacing w:line="360" w:lineRule="auto"/>
        <w:rPr>
          <w:rFonts w:asciiTheme="majorBidi" w:hAnsiTheme="majorBidi" w:cstheme="majorBidi"/>
        </w:rPr>
      </w:pPr>
      <w:r w:rsidRPr="00970EC1">
        <w:rPr>
          <w:rFonts w:asciiTheme="majorBidi" w:hAnsiTheme="majorBidi" w:cstheme="majorBidi"/>
        </w:rPr>
        <w:t>Shall be available only for the administrator.</w:t>
      </w:r>
    </w:p>
    <w:p w14:paraId="31FF1297" w14:textId="77777777" w:rsidR="00A20365" w:rsidRPr="00970EC1" w:rsidRDefault="00A20365" w:rsidP="000A4481">
      <w:pPr>
        <w:pStyle w:val="ListParagraph"/>
        <w:numPr>
          <w:ilvl w:val="1"/>
          <w:numId w:val="20"/>
        </w:numPr>
        <w:spacing w:line="360" w:lineRule="auto"/>
        <w:rPr>
          <w:rFonts w:asciiTheme="majorBidi" w:hAnsiTheme="majorBidi" w:cstheme="majorBidi"/>
        </w:rPr>
      </w:pPr>
      <w:r w:rsidRPr="00970EC1">
        <w:rPr>
          <w:rFonts w:asciiTheme="majorBidi" w:hAnsiTheme="majorBidi" w:cstheme="majorBidi"/>
        </w:rPr>
        <w:t>Shall include the following capabilities:</w:t>
      </w:r>
    </w:p>
    <w:p w14:paraId="217908D1" w14:textId="77777777" w:rsidR="001456B1" w:rsidRPr="00970EC1" w:rsidRDefault="001456B1" w:rsidP="001456B1">
      <w:pPr>
        <w:pStyle w:val="ListParagraph"/>
        <w:numPr>
          <w:ilvl w:val="2"/>
          <w:numId w:val="20"/>
        </w:numPr>
        <w:spacing w:line="360" w:lineRule="auto"/>
        <w:rPr>
          <w:rFonts w:asciiTheme="majorBidi" w:hAnsiTheme="majorBidi" w:cstheme="majorBidi"/>
        </w:rPr>
      </w:pPr>
      <w:r w:rsidRPr="00970EC1">
        <w:rPr>
          <w:rFonts w:asciiTheme="majorBidi" w:hAnsiTheme="majorBidi" w:cstheme="majorBidi"/>
        </w:rPr>
        <w:t>Setting  menu with the following capabilities:</w:t>
      </w:r>
    </w:p>
    <w:p w14:paraId="3B540B39" w14:textId="77777777" w:rsidR="001456B1" w:rsidRPr="00970EC1" w:rsidRDefault="001456B1" w:rsidP="001456B1">
      <w:pPr>
        <w:pStyle w:val="ListParagraph"/>
        <w:numPr>
          <w:ilvl w:val="3"/>
          <w:numId w:val="20"/>
        </w:numPr>
        <w:spacing w:line="360" w:lineRule="auto"/>
        <w:rPr>
          <w:rFonts w:asciiTheme="majorBidi" w:hAnsiTheme="majorBidi" w:cstheme="majorBidi"/>
        </w:rPr>
      </w:pPr>
      <w:r w:rsidRPr="00970EC1">
        <w:rPr>
          <w:rFonts w:asciiTheme="majorBidi" w:hAnsiTheme="majorBidi" w:cstheme="majorBidi"/>
        </w:rPr>
        <w:t>General tab:</w:t>
      </w:r>
    </w:p>
    <w:p w14:paraId="223F669F" w14:textId="77777777" w:rsidR="001456B1" w:rsidRPr="00970EC1" w:rsidRDefault="001456B1" w:rsidP="001456B1">
      <w:pPr>
        <w:pStyle w:val="ListParagraph"/>
        <w:numPr>
          <w:ilvl w:val="4"/>
          <w:numId w:val="20"/>
        </w:numPr>
        <w:spacing w:line="360" w:lineRule="auto"/>
        <w:rPr>
          <w:rFonts w:asciiTheme="majorBidi" w:hAnsiTheme="majorBidi" w:cstheme="majorBidi"/>
        </w:rPr>
      </w:pPr>
      <w:r w:rsidRPr="00970EC1">
        <w:rPr>
          <w:rFonts w:asciiTheme="majorBidi" w:hAnsiTheme="majorBidi" w:cstheme="majorBidi"/>
        </w:rPr>
        <w:t>Bit status request opcode</w:t>
      </w:r>
    </w:p>
    <w:p w14:paraId="75509E3A" w14:textId="77777777" w:rsidR="001456B1" w:rsidRPr="00970EC1" w:rsidRDefault="001456B1" w:rsidP="001456B1">
      <w:pPr>
        <w:pStyle w:val="ListParagraph"/>
        <w:numPr>
          <w:ilvl w:val="4"/>
          <w:numId w:val="20"/>
        </w:numPr>
        <w:spacing w:line="360" w:lineRule="auto"/>
        <w:rPr>
          <w:rFonts w:asciiTheme="majorBidi" w:hAnsiTheme="majorBidi" w:cstheme="majorBidi"/>
        </w:rPr>
      </w:pPr>
      <w:r w:rsidRPr="00970EC1">
        <w:rPr>
          <w:rFonts w:asciiTheme="majorBidi" w:hAnsiTheme="majorBidi" w:cstheme="majorBidi"/>
        </w:rPr>
        <w:t>Bit status interval.</w:t>
      </w:r>
    </w:p>
    <w:p w14:paraId="30D30750" w14:textId="77777777" w:rsidR="001456B1" w:rsidRPr="00970EC1" w:rsidRDefault="001456B1" w:rsidP="001456B1">
      <w:pPr>
        <w:pStyle w:val="ListParagraph"/>
        <w:numPr>
          <w:ilvl w:val="3"/>
          <w:numId w:val="20"/>
        </w:numPr>
        <w:spacing w:line="360" w:lineRule="auto"/>
        <w:rPr>
          <w:rFonts w:asciiTheme="majorBidi" w:hAnsiTheme="majorBidi" w:cstheme="majorBidi"/>
        </w:rPr>
      </w:pPr>
      <w:r w:rsidRPr="00970EC1">
        <w:rPr>
          <w:rFonts w:asciiTheme="majorBidi" w:hAnsiTheme="majorBidi" w:cstheme="majorBidi"/>
        </w:rPr>
        <w:t>Upload Tab:</w:t>
      </w:r>
    </w:p>
    <w:p w14:paraId="2ACC65CD" w14:textId="77777777" w:rsidR="001456B1" w:rsidRPr="00970EC1" w:rsidRDefault="001456B1" w:rsidP="001456B1">
      <w:pPr>
        <w:pStyle w:val="ListParagraph"/>
        <w:numPr>
          <w:ilvl w:val="4"/>
          <w:numId w:val="20"/>
        </w:numPr>
        <w:spacing w:line="360" w:lineRule="auto"/>
        <w:rPr>
          <w:rFonts w:asciiTheme="majorBidi" w:hAnsiTheme="majorBidi" w:cstheme="majorBidi"/>
        </w:rPr>
      </w:pPr>
      <w:r w:rsidRPr="00970EC1">
        <w:rPr>
          <w:rFonts w:asciiTheme="majorBidi" w:hAnsiTheme="majorBidi" w:cstheme="majorBidi"/>
        </w:rPr>
        <w:t>List of all the source(C drive) and destination (DIRCM flash drive) of the SW upload capability.</w:t>
      </w:r>
    </w:p>
    <w:p w14:paraId="7E6A25DD" w14:textId="77777777" w:rsidR="001456B1" w:rsidRPr="00970EC1" w:rsidRDefault="001456B1" w:rsidP="001456B1">
      <w:pPr>
        <w:pStyle w:val="ListParagraph"/>
        <w:numPr>
          <w:ilvl w:val="2"/>
          <w:numId w:val="20"/>
        </w:numPr>
        <w:spacing w:line="360" w:lineRule="auto"/>
        <w:rPr>
          <w:rFonts w:asciiTheme="majorBidi" w:hAnsiTheme="majorBidi" w:cstheme="majorBidi"/>
        </w:rPr>
      </w:pPr>
      <w:r w:rsidRPr="00970EC1">
        <w:rPr>
          <w:rFonts w:asciiTheme="majorBidi" w:hAnsiTheme="majorBidi" w:cstheme="majorBidi"/>
        </w:rPr>
        <w:t>Users menu with the following capabilities:</w:t>
      </w:r>
    </w:p>
    <w:p w14:paraId="493B788F" w14:textId="77777777" w:rsidR="001456B1" w:rsidRPr="00970EC1" w:rsidRDefault="001456B1" w:rsidP="001456B1">
      <w:pPr>
        <w:pStyle w:val="ListParagraph"/>
        <w:numPr>
          <w:ilvl w:val="3"/>
          <w:numId w:val="20"/>
        </w:numPr>
        <w:spacing w:line="360" w:lineRule="auto"/>
        <w:rPr>
          <w:rFonts w:asciiTheme="majorBidi" w:hAnsiTheme="majorBidi" w:cstheme="majorBidi"/>
        </w:rPr>
      </w:pPr>
      <w:r w:rsidRPr="00970EC1">
        <w:rPr>
          <w:rFonts w:asciiTheme="majorBidi" w:hAnsiTheme="majorBidi" w:cstheme="majorBidi"/>
        </w:rPr>
        <w:t>Capability to add/delete user.</w:t>
      </w:r>
    </w:p>
    <w:p w14:paraId="098CE7BC" w14:textId="77777777" w:rsidR="001456B1" w:rsidRPr="00970EC1" w:rsidRDefault="001456B1" w:rsidP="001456B1">
      <w:pPr>
        <w:pStyle w:val="ListParagraph"/>
        <w:numPr>
          <w:ilvl w:val="2"/>
          <w:numId w:val="20"/>
        </w:numPr>
        <w:spacing w:line="360" w:lineRule="auto"/>
        <w:rPr>
          <w:rFonts w:asciiTheme="majorBidi" w:hAnsiTheme="majorBidi" w:cstheme="majorBidi"/>
        </w:rPr>
      </w:pPr>
      <w:r w:rsidRPr="00970EC1">
        <w:rPr>
          <w:rFonts w:asciiTheme="majorBidi" w:hAnsiTheme="majorBidi" w:cstheme="majorBidi"/>
        </w:rPr>
        <w:t>Security menu with the following capabilities:</w:t>
      </w:r>
    </w:p>
    <w:p w14:paraId="7DA2CC58" w14:textId="77777777" w:rsidR="001456B1" w:rsidRPr="00970EC1" w:rsidRDefault="001456B1" w:rsidP="001456B1">
      <w:pPr>
        <w:pStyle w:val="ListParagraph"/>
        <w:numPr>
          <w:ilvl w:val="3"/>
          <w:numId w:val="20"/>
        </w:numPr>
        <w:spacing w:line="360" w:lineRule="auto"/>
        <w:rPr>
          <w:rFonts w:asciiTheme="majorBidi" w:hAnsiTheme="majorBidi" w:cstheme="majorBidi"/>
        </w:rPr>
      </w:pPr>
      <w:r w:rsidRPr="00970EC1">
        <w:rPr>
          <w:rFonts w:asciiTheme="majorBidi" w:hAnsiTheme="majorBidi" w:cstheme="majorBidi"/>
        </w:rPr>
        <w:t xml:space="preserve">Capability to define security level including its capabilities </w:t>
      </w:r>
    </w:p>
    <w:p w14:paraId="69863CE2" w14:textId="77777777" w:rsidR="001456B1" w:rsidRPr="00970EC1" w:rsidRDefault="001456B1" w:rsidP="001456B1">
      <w:pPr>
        <w:pStyle w:val="ListParagraph"/>
        <w:numPr>
          <w:ilvl w:val="2"/>
          <w:numId w:val="20"/>
        </w:numPr>
        <w:spacing w:line="360" w:lineRule="auto"/>
        <w:rPr>
          <w:rFonts w:asciiTheme="majorBidi" w:hAnsiTheme="majorBidi" w:cstheme="majorBidi"/>
        </w:rPr>
      </w:pPr>
      <w:r w:rsidRPr="00970EC1">
        <w:rPr>
          <w:rFonts w:asciiTheme="majorBidi" w:hAnsiTheme="majorBidi" w:cstheme="majorBidi"/>
        </w:rPr>
        <w:t>System menu with the following capabilities:</w:t>
      </w:r>
    </w:p>
    <w:p w14:paraId="5DDAA01D" w14:textId="77777777" w:rsidR="001456B1" w:rsidRPr="00970EC1" w:rsidRDefault="001456B1" w:rsidP="001456B1">
      <w:pPr>
        <w:pStyle w:val="ListParagraph"/>
        <w:numPr>
          <w:ilvl w:val="3"/>
          <w:numId w:val="20"/>
        </w:numPr>
        <w:spacing w:line="360" w:lineRule="auto"/>
        <w:rPr>
          <w:rFonts w:asciiTheme="majorBidi" w:hAnsiTheme="majorBidi" w:cstheme="majorBidi"/>
        </w:rPr>
      </w:pPr>
      <w:r w:rsidRPr="00970EC1">
        <w:rPr>
          <w:rFonts w:asciiTheme="majorBidi" w:hAnsiTheme="majorBidi" w:cstheme="majorBidi"/>
        </w:rPr>
        <w:t>Capability to define each computer IP.</w:t>
      </w:r>
    </w:p>
    <w:p w14:paraId="273D5599" w14:textId="77777777" w:rsidR="001456B1" w:rsidRPr="00970EC1" w:rsidRDefault="001456B1" w:rsidP="001456B1">
      <w:pPr>
        <w:pStyle w:val="ListParagraph"/>
        <w:numPr>
          <w:ilvl w:val="3"/>
          <w:numId w:val="20"/>
        </w:numPr>
        <w:spacing w:line="360" w:lineRule="auto"/>
        <w:rPr>
          <w:rFonts w:asciiTheme="majorBidi" w:hAnsiTheme="majorBidi" w:cstheme="majorBidi"/>
        </w:rPr>
      </w:pPr>
      <w:r w:rsidRPr="00970EC1">
        <w:rPr>
          <w:rFonts w:asciiTheme="majorBidi" w:hAnsiTheme="majorBidi" w:cstheme="majorBidi"/>
        </w:rPr>
        <w:t>Capability to define MWS SW path</w:t>
      </w:r>
    </w:p>
    <w:p w14:paraId="770998FC" w14:textId="77777777" w:rsidR="003C620C" w:rsidRPr="00970EC1" w:rsidRDefault="003C620C" w:rsidP="000A4481">
      <w:pPr>
        <w:pStyle w:val="ListParagraph"/>
        <w:numPr>
          <w:ilvl w:val="0"/>
          <w:numId w:val="20"/>
        </w:numPr>
        <w:spacing w:line="360" w:lineRule="auto"/>
        <w:rPr>
          <w:rFonts w:asciiTheme="majorBidi" w:hAnsiTheme="majorBidi" w:cstheme="majorBidi"/>
        </w:rPr>
      </w:pPr>
      <w:r w:rsidRPr="00970EC1">
        <w:rPr>
          <w:rFonts w:asciiTheme="majorBidi" w:hAnsiTheme="majorBidi" w:cstheme="majorBidi"/>
        </w:rPr>
        <w:t>Help:</w:t>
      </w:r>
    </w:p>
    <w:p w14:paraId="463EE38C" w14:textId="77777777" w:rsidR="003C620C" w:rsidRPr="00970EC1" w:rsidRDefault="003C620C" w:rsidP="000A4481">
      <w:pPr>
        <w:pStyle w:val="ListParagraph"/>
        <w:numPr>
          <w:ilvl w:val="1"/>
          <w:numId w:val="20"/>
        </w:numPr>
        <w:spacing w:line="360" w:lineRule="auto"/>
        <w:rPr>
          <w:rFonts w:asciiTheme="majorBidi" w:hAnsiTheme="majorBidi" w:cstheme="majorBidi"/>
        </w:rPr>
      </w:pPr>
      <w:r w:rsidRPr="00970EC1">
        <w:rPr>
          <w:rFonts w:asciiTheme="majorBidi" w:hAnsiTheme="majorBidi" w:cstheme="majorBidi"/>
        </w:rPr>
        <w:t>Application version display.</w:t>
      </w:r>
    </w:p>
    <w:p w14:paraId="75AC5031" w14:textId="77777777" w:rsidR="003C620C" w:rsidRPr="00970EC1" w:rsidRDefault="003C620C" w:rsidP="000A4481">
      <w:pPr>
        <w:pStyle w:val="ListParagraph"/>
        <w:numPr>
          <w:ilvl w:val="1"/>
          <w:numId w:val="20"/>
        </w:numPr>
        <w:spacing w:line="360" w:lineRule="auto"/>
        <w:rPr>
          <w:rFonts w:asciiTheme="majorBidi" w:hAnsiTheme="majorBidi" w:cstheme="majorBidi"/>
        </w:rPr>
      </w:pPr>
      <w:r w:rsidRPr="00970EC1">
        <w:rPr>
          <w:rFonts w:asciiTheme="majorBidi" w:hAnsiTheme="majorBidi" w:cstheme="majorBidi"/>
        </w:rPr>
        <w:t xml:space="preserve">Shortcut to PDF file </w:t>
      </w:r>
    </w:p>
    <w:p w14:paraId="6E8D5BF0" w14:textId="77777777" w:rsidR="001456B1" w:rsidRPr="00970EC1" w:rsidRDefault="001456B1">
      <w:pPr>
        <w:rPr>
          <w:rFonts w:asciiTheme="majorBidi" w:hAnsiTheme="majorBidi" w:cstheme="majorBidi"/>
        </w:rPr>
      </w:pPr>
      <w:r w:rsidRPr="00970EC1">
        <w:rPr>
          <w:rFonts w:asciiTheme="majorBidi" w:hAnsiTheme="majorBidi" w:cstheme="majorBidi"/>
        </w:rPr>
        <w:br w:type="page"/>
      </w:r>
    </w:p>
    <w:p w14:paraId="5D9F1133" w14:textId="77777777" w:rsidR="00D97818" w:rsidRPr="00970EC1" w:rsidRDefault="00404BFB" w:rsidP="00404BFB">
      <w:pPr>
        <w:pStyle w:val="Heading3"/>
        <w:ind w:left="709" w:hanging="709"/>
        <w:rPr>
          <w:rFonts w:asciiTheme="majorBidi" w:hAnsiTheme="majorBidi" w:cstheme="majorBidi"/>
        </w:rPr>
      </w:pPr>
      <w:bookmarkStart w:id="81" w:name="_Toc193202276"/>
      <w:r w:rsidRPr="00970EC1">
        <w:rPr>
          <w:rFonts w:asciiTheme="majorBidi" w:hAnsiTheme="majorBidi" w:cstheme="majorBidi"/>
        </w:rPr>
        <w:lastRenderedPageBreak/>
        <w:t xml:space="preserve">System </w:t>
      </w:r>
      <w:r w:rsidR="00697873" w:rsidRPr="00970EC1">
        <w:rPr>
          <w:rFonts w:asciiTheme="majorBidi" w:hAnsiTheme="majorBidi" w:cstheme="majorBidi"/>
        </w:rPr>
        <w:t>Tab</w:t>
      </w:r>
      <w:r w:rsidR="00463DBD" w:rsidRPr="00970EC1">
        <w:rPr>
          <w:rFonts w:asciiTheme="majorBidi" w:hAnsiTheme="majorBidi" w:cstheme="majorBidi"/>
        </w:rPr>
        <w:t>:</w:t>
      </w:r>
      <w:bookmarkEnd w:id="81"/>
    </w:p>
    <w:p w14:paraId="3A63AD2A" w14:textId="77777777" w:rsidR="006C4319" w:rsidRPr="00970EC1" w:rsidRDefault="006C4319" w:rsidP="006C4319">
      <w:pPr>
        <w:spacing w:line="360" w:lineRule="auto"/>
        <w:rPr>
          <w:rFonts w:asciiTheme="majorBidi" w:hAnsiTheme="majorBidi" w:cstheme="majorBidi"/>
        </w:rPr>
      </w:pPr>
      <w:r w:rsidRPr="00970EC1">
        <w:rPr>
          <w:rFonts w:asciiTheme="majorBidi" w:hAnsiTheme="majorBidi" w:cstheme="majorBidi"/>
        </w:rPr>
        <w:t>System tab shall include the following capabilities:</w:t>
      </w:r>
    </w:p>
    <w:p w14:paraId="1CF703B8" w14:textId="66455D3D" w:rsidR="00404BFB" w:rsidRPr="00970EC1" w:rsidRDefault="00404BFB" w:rsidP="000A4481">
      <w:pPr>
        <w:numPr>
          <w:ilvl w:val="0"/>
          <w:numId w:val="15"/>
        </w:numPr>
        <w:spacing w:line="360" w:lineRule="auto"/>
        <w:rPr>
          <w:rFonts w:asciiTheme="majorBidi" w:hAnsiTheme="majorBidi" w:cstheme="majorBidi"/>
        </w:rPr>
      </w:pPr>
      <w:r w:rsidRPr="00970EC1">
        <w:rPr>
          <w:rFonts w:asciiTheme="majorBidi" w:hAnsiTheme="majorBidi" w:cstheme="majorBidi"/>
        </w:rPr>
        <w:t xml:space="preserve">Shall include the following </w:t>
      </w:r>
      <w:r w:rsidR="0098778B">
        <w:rPr>
          <w:rFonts w:asciiTheme="majorBidi" w:hAnsiTheme="majorBidi" w:cstheme="majorBidi"/>
        </w:rPr>
        <w:t>DIRCM</w:t>
      </w:r>
      <w:r w:rsidR="00F53221" w:rsidRPr="00970EC1">
        <w:rPr>
          <w:rFonts w:asciiTheme="majorBidi" w:hAnsiTheme="majorBidi" w:cstheme="majorBidi"/>
        </w:rPr>
        <w:t xml:space="preserve"> </w:t>
      </w:r>
      <w:r w:rsidRPr="00970EC1">
        <w:rPr>
          <w:rFonts w:asciiTheme="majorBidi" w:hAnsiTheme="majorBidi" w:cstheme="majorBidi"/>
        </w:rPr>
        <w:t>status</w:t>
      </w:r>
      <w:r w:rsidR="0098778B">
        <w:rPr>
          <w:rFonts w:asciiTheme="majorBidi" w:hAnsiTheme="majorBidi" w:cstheme="majorBidi"/>
        </w:rPr>
        <w:t>:</w:t>
      </w:r>
    </w:p>
    <w:p w14:paraId="4B566D0E" w14:textId="3E5FE169" w:rsidR="00024FED" w:rsidRPr="00970EC1" w:rsidRDefault="00024FED" w:rsidP="000A4481">
      <w:pPr>
        <w:numPr>
          <w:ilvl w:val="1"/>
          <w:numId w:val="15"/>
        </w:numPr>
        <w:spacing w:line="360" w:lineRule="auto"/>
        <w:rPr>
          <w:rFonts w:asciiTheme="majorBidi" w:hAnsiTheme="majorBidi" w:cstheme="majorBidi"/>
        </w:rPr>
      </w:pPr>
      <w:r w:rsidRPr="00970EC1">
        <w:rPr>
          <w:rFonts w:asciiTheme="majorBidi" w:hAnsiTheme="majorBidi" w:cstheme="majorBidi"/>
        </w:rPr>
        <w:t xml:space="preserve">DIRCM mode (power </w:t>
      </w:r>
      <w:r w:rsidR="00970EC1" w:rsidRPr="00970EC1">
        <w:rPr>
          <w:rFonts w:asciiTheme="majorBidi" w:hAnsiTheme="majorBidi" w:cstheme="majorBidi"/>
        </w:rPr>
        <w:t>up,</w:t>
      </w:r>
      <w:r w:rsidRPr="00970EC1">
        <w:rPr>
          <w:rFonts w:asciiTheme="majorBidi" w:hAnsiTheme="majorBidi" w:cstheme="majorBidi"/>
        </w:rPr>
        <w:t xml:space="preserve"> </w:t>
      </w:r>
      <w:r w:rsidR="00970EC1" w:rsidRPr="00970EC1">
        <w:rPr>
          <w:rFonts w:asciiTheme="majorBidi" w:hAnsiTheme="majorBidi" w:cstheme="majorBidi"/>
        </w:rPr>
        <w:t>operate etc</w:t>
      </w:r>
      <w:r w:rsidRPr="00970EC1">
        <w:rPr>
          <w:rFonts w:asciiTheme="majorBidi" w:hAnsiTheme="majorBidi" w:cstheme="majorBidi"/>
        </w:rPr>
        <w:t>..).</w:t>
      </w:r>
    </w:p>
    <w:p w14:paraId="4DA2894D" w14:textId="123667F6" w:rsidR="00751347" w:rsidRPr="00970EC1" w:rsidRDefault="00751347" w:rsidP="000A4481">
      <w:pPr>
        <w:numPr>
          <w:ilvl w:val="1"/>
          <w:numId w:val="15"/>
        </w:numPr>
        <w:spacing w:line="360" w:lineRule="auto"/>
        <w:rPr>
          <w:rFonts w:asciiTheme="majorBidi" w:hAnsiTheme="majorBidi" w:cstheme="majorBidi"/>
        </w:rPr>
      </w:pPr>
      <w:r w:rsidRPr="00970EC1">
        <w:rPr>
          <w:rFonts w:asciiTheme="majorBidi" w:hAnsiTheme="majorBidi" w:cstheme="majorBidi"/>
        </w:rPr>
        <w:t>Communications:</w:t>
      </w:r>
    </w:p>
    <w:p w14:paraId="6F7A394B" w14:textId="77777777" w:rsidR="00C80BEE" w:rsidRPr="00970EC1" w:rsidRDefault="00FF45AB" w:rsidP="000A4481">
      <w:pPr>
        <w:numPr>
          <w:ilvl w:val="2"/>
          <w:numId w:val="15"/>
        </w:numPr>
        <w:spacing w:line="360" w:lineRule="auto"/>
        <w:rPr>
          <w:rFonts w:asciiTheme="majorBidi" w:hAnsiTheme="majorBidi" w:cstheme="majorBidi"/>
        </w:rPr>
      </w:pPr>
      <w:r w:rsidRPr="00970EC1">
        <w:rPr>
          <w:rFonts w:asciiTheme="majorBidi" w:hAnsiTheme="majorBidi" w:cstheme="majorBidi"/>
        </w:rPr>
        <w:t xml:space="preserve">Turret </w:t>
      </w:r>
      <w:r w:rsidR="00C80BEE" w:rsidRPr="00970EC1">
        <w:rPr>
          <w:rFonts w:asciiTheme="majorBidi" w:hAnsiTheme="majorBidi" w:cstheme="majorBidi"/>
        </w:rPr>
        <w:t>communication</w:t>
      </w:r>
      <w:r w:rsidR="00F33879" w:rsidRPr="00970EC1">
        <w:rPr>
          <w:rFonts w:asciiTheme="majorBidi" w:hAnsiTheme="majorBidi" w:cstheme="majorBidi"/>
        </w:rPr>
        <w:t xml:space="preserve"> (green/black)</w:t>
      </w:r>
      <w:r w:rsidRPr="00970EC1">
        <w:rPr>
          <w:rFonts w:asciiTheme="majorBidi" w:hAnsiTheme="majorBidi" w:cstheme="majorBidi"/>
        </w:rPr>
        <w:t>.</w:t>
      </w:r>
      <w:r w:rsidR="00F53221" w:rsidRPr="00970EC1">
        <w:rPr>
          <w:rFonts w:asciiTheme="majorBidi" w:hAnsiTheme="majorBidi" w:cstheme="majorBidi"/>
        </w:rPr>
        <w:t xml:space="preserve"> This status display shall show the communication between the application and the DIRCM main computer. </w:t>
      </w:r>
    </w:p>
    <w:p w14:paraId="2A226335" w14:textId="08647DAF" w:rsidR="00024FED" w:rsidRPr="00970EC1" w:rsidRDefault="00F53221" w:rsidP="000A4481">
      <w:pPr>
        <w:numPr>
          <w:ilvl w:val="0"/>
          <w:numId w:val="15"/>
        </w:numPr>
        <w:spacing w:line="360" w:lineRule="auto"/>
        <w:rPr>
          <w:rFonts w:asciiTheme="majorBidi" w:hAnsiTheme="majorBidi" w:cstheme="majorBidi"/>
        </w:rPr>
      </w:pPr>
      <w:r w:rsidRPr="00970EC1">
        <w:rPr>
          <w:rFonts w:asciiTheme="majorBidi" w:hAnsiTheme="majorBidi" w:cstheme="majorBidi"/>
        </w:rPr>
        <w:t xml:space="preserve">System </w:t>
      </w:r>
      <w:r w:rsidR="002B6E68" w:rsidRPr="00970EC1">
        <w:rPr>
          <w:rFonts w:asciiTheme="majorBidi" w:hAnsiTheme="majorBidi" w:cstheme="majorBidi"/>
        </w:rPr>
        <w:t>list of failures</w:t>
      </w:r>
      <w:r w:rsidR="00024FED" w:rsidRPr="00970EC1">
        <w:rPr>
          <w:rFonts w:asciiTheme="majorBidi" w:hAnsiTheme="majorBidi" w:cstheme="majorBidi"/>
        </w:rPr>
        <w:t xml:space="preserve">, </w:t>
      </w:r>
      <w:r w:rsidR="002B6E68" w:rsidRPr="00970EC1">
        <w:rPr>
          <w:rFonts w:asciiTheme="majorBidi" w:hAnsiTheme="majorBidi" w:cstheme="majorBidi"/>
        </w:rPr>
        <w:t xml:space="preserve">including </w:t>
      </w:r>
      <w:r w:rsidR="00024FED" w:rsidRPr="00970EC1">
        <w:rPr>
          <w:rFonts w:asciiTheme="majorBidi" w:hAnsiTheme="majorBidi" w:cstheme="majorBidi"/>
        </w:rPr>
        <w:t>the following information:</w:t>
      </w:r>
    </w:p>
    <w:p w14:paraId="0444BC8D" w14:textId="4C3F037C" w:rsidR="00024FED" w:rsidRPr="00970EC1" w:rsidRDefault="002B6E68" w:rsidP="000A4481">
      <w:pPr>
        <w:pStyle w:val="ListParagraph"/>
        <w:numPr>
          <w:ilvl w:val="0"/>
          <w:numId w:val="25"/>
        </w:numPr>
        <w:spacing w:line="360" w:lineRule="auto"/>
        <w:rPr>
          <w:rFonts w:asciiTheme="majorBidi" w:hAnsiTheme="majorBidi" w:cstheme="majorBidi"/>
        </w:rPr>
      </w:pPr>
      <w:r w:rsidRPr="00970EC1">
        <w:rPr>
          <w:rFonts w:asciiTheme="majorBidi" w:hAnsiTheme="majorBidi" w:cstheme="majorBidi"/>
        </w:rPr>
        <w:t xml:space="preserve"> </w:t>
      </w:r>
      <w:r w:rsidR="00024FED" w:rsidRPr="00970EC1">
        <w:rPr>
          <w:rFonts w:asciiTheme="majorBidi" w:hAnsiTheme="majorBidi" w:cstheme="majorBidi"/>
        </w:rPr>
        <w:t>S</w:t>
      </w:r>
      <w:r w:rsidRPr="00970EC1">
        <w:rPr>
          <w:rFonts w:asciiTheme="majorBidi" w:hAnsiTheme="majorBidi" w:cstheme="majorBidi"/>
        </w:rPr>
        <w:t>ystem</w:t>
      </w:r>
      <w:r w:rsidR="00024FED" w:rsidRPr="00970EC1">
        <w:rPr>
          <w:rFonts w:asciiTheme="majorBidi" w:hAnsiTheme="majorBidi" w:cstheme="majorBidi"/>
        </w:rPr>
        <w:t xml:space="preserve"> (DIRCM-L, DIRCM-R)</w:t>
      </w:r>
    </w:p>
    <w:p w14:paraId="5C022DF6" w14:textId="1EE6A5FF" w:rsidR="00024FED" w:rsidRPr="00970EC1" w:rsidRDefault="002B6E68" w:rsidP="000A4481">
      <w:pPr>
        <w:pStyle w:val="ListParagraph"/>
        <w:numPr>
          <w:ilvl w:val="0"/>
          <w:numId w:val="25"/>
        </w:numPr>
        <w:spacing w:line="360" w:lineRule="auto"/>
        <w:rPr>
          <w:rFonts w:asciiTheme="majorBidi" w:hAnsiTheme="majorBidi" w:cstheme="majorBidi"/>
        </w:rPr>
      </w:pPr>
      <w:r w:rsidRPr="00970EC1">
        <w:rPr>
          <w:rFonts w:asciiTheme="majorBidi" w:hAnsiTheme="majorBidi" w:cstheme="majorBidi"/>
        </w:rPr>
        <w:t xml:space="preserve"> ID </w:t>
      </w:r>
    </w:p>
    <w:p w14:paraId="5AAA0DCF" w14:textId="382A7157" w:rsidR="00024FED" w:rsidRPr="00970EC1" w:rsidRDefault="00024FED" w:rsidP="000A4481">
      <w:pPr>
        <w:pStyle w:val="ListParagraph"/>
        <w:numPr>
          <w:ilvl w:val="0"/>
          <w:numId w:val="25"/>
        </w:numPr>
        <w:spacing w:line="360" w:lineRule="auto"/>
        <w:rPr>
          <w:rFonts w:asciiTheme="majorBidi" w:hAnsiTheme="majorBidi" w:cstheme="majorBidi"/>
        </w:rPr>
      </w:pPr>
      <w:r w:rsidRPr="00970EC1">
        <w:rPr>
          <w:rFonts w:asciiTheme="majorBidi" w:hAnsiTheme="majorBidi" w:cstheme="majorBidi"/>
        </w:rPr>
        <w:t xml:space="preserve">Suspected </w:t>
      </w:r>
      <w:r w:rsidR="002B6E68" w:rsidRPr="00970EC1">
        <w:rPr>
          <w:rFonts w:asciiTheme="majorBidi" w:hAnsiTheme="majorBidi" w:cstheme="majorBidi"/>
        </w:rPr>
        <w:t>unit</w:t>
      </w:r>
    </w:p>
    <w:p w14:paraId="48E09710" w14:textId="347653B4" w:rsidR="00024FED" w:rsidRPr="00970EC1" w:rsidRDefault="00024FED" w:rsidP="000A4481">
      <w:pPr>
        <w:pStyle w:val="ListParagraph"/>
        <w:numPr>
          <w:ilvl w:val="0"/>
          <w:numId w:val="25"/>
        </w:numPr>
        <w:spacing w:line="360" w:lineRule="auto"/>
        <w:rPr>
          <w:rFonts w:asciiTheme="majorBidi" w:hAnsiTheme="majorBidi" w:cstheme="majorBidi"/>
        </w:rPr>
      </w:pPr>
      <w:r w:rsidRPr="00970EC1">
        <w:rPr>
          <w:rFonts w:asciiTheme="majorBidi" w:hAnsiTheme="majorBidi" w:cstheme="majorBidi"/>
        </w:rPr>
        <w:t>Name</w:t>
      </w:r>
    </w:p>
    <w:p w14:paraId="6B102AFC" w14:textId="5A1C05F8" w:rsidR="00024FED" w:rsidRPr="00970EC1" w:rsidRDefault="00024FED" w:rsidP="000A4481">
      <w:pPr>
        <w:pStyle w:val="ListParagraph"/>
        <w:numPr>
          <w:ilvl w:val="0"/>
          <w:numId w:val="25"/>
        </w:numPr>
        <w:spacing w:line="360" w:lineRule="auto"/>
        <w:rPr>
          <w:rFonts w:asciiTheme="majorBidi" w:hAnsiTheme="majorBidi" w:cstheme="majorBidi"/>
        </w:rPr>
      </w:pPr>
      <w:r w:rsidRPr="00970EC1">
        <w:rPr>
          <w:rFonts w:asciiTheme="majorBidi" w:hAnsiTheme="majorBidi" w:cstheme="majorBidi"/>
        </w:rPr>
        <w:t>Active</w:t>
      </w:r>
    </w:p>
    <w:p w14:paraId="664DEE25" w14:textId="001DD563" w:rsidR="00024FED" w:rsidRPr="00970EC1" w:rsidRDefault="00024FED" w:rsidP="000A4481">
      <w:pPr>
        <w:pStyle w:val="ListParagraph"/>
        <w:numPr>
          <w:ilvl w:val="0"/>
          <w:numId w:val="25"/>
        </w:numPr>
        <w:spacing w:line="360" w:lineRule="auto"/>
        <w:rPr>
          <w:rFonts w:asciiTheme="majorBidi" w:hAnsiTheme="majorBidi" w:cstheme="majorBidi"/>
        </w:rPr>
      </w:pPr>
      <w:r w:rsidRPr="00970EC1">
        <w:rPr>
          <w:rFonts w:asciiTheme="majorBidi" w:hAnsiTheme="majorBidi" w:cstheme="majorBidi"/>
        </w:rPr>
        <w:t>Severity.</w:t>
      </w:r>
    </w:p>
    <w:p w14:paraId="56B5F129" w14:textId="138FE5B9" w:rsidR="00024FED" w:rsidRPr="00970EC1" w:rsidRDefault="00024FED" w:rsidP="00153EDA">
      <w:pPr>
        <w:spacing w:line="360" w:lineRule="auto"/>
        <w:ind w:left="720"/>
        <w:rPr>
          <w:rFonts w:asciiTheme="majorBidi" w:hAnsiTheme="majorBidi" w:cstheme="majorBidi"/>
        </w:rPr>
      </w:pPr>
      <w:r w:rsidRPr="00970EC1">
        <w:rPr>
          <w:rFonts w:asciiTheme="majorBidi" w:hAnsiTheme="majorBidi" w:cstheme="majorBidi"/>
        </w:rPr>
        <w:t xml:space="preserve">(The displayed bit severity shall be </w:t>
      </w:r>
      <w:r w:rsidR="00153EDA" w:rsidRPr="00970EC1">
        <w:rPr>
          <w:rFonts w:asciiTheme="majorBidi" w:hAnsiTheme="majorBidi" w:cstheme="majorBidi"/>
        </w:rPr>
        <w:t xml:space="preserve">major or </w:t>
      </w:r>
      <w:r w:rsidR="00970EC1" w:rsidRPr="00970EC1">
        <w:rPr>
          <w:rFonts w:asciiTheme="majorBidi" w:hAnsiTheme="majorBidi" w:cstheme="majorBidi"/>
        </w:rPr>
        <w:t>higher)</w:t>
      </w:r>
    </w:p>
    <w:p w14:paraId="3D4D275C" w14:textId="77777777" w:rsidR="005D2350" w:rsidRPr="00970EC1" w:rsidRDefault="005D2350" w:rsidP="005D2350">
      <w:pPr>
        <w:pStyle w:val="Heading3"/>
        <w:ind w:left="709" w:hanging="709"/>
        <w:rPr>
          <w:rFonts w:asciiTheme="majorBidi" w:hAnsiTheme="majorBidi" w:cstheme="majorBidi"/>
        </w:rPr>
      </w:pPr>
      <w:bookmarkStart w:id="82" w:name="_Toc193202277"/>
      <w:bookmarkStart w:id="83" w:name="_Ref330476719"/>
      <w:bookmarkStart w:id="84" w:name="_Toc333942035"/>
      <w:bookmarkEnd w:id="75"/>
      <w:r w:rsidRPr="00970EC1">
        <w:rPr>
          <w:rFonts w:asciiTheme="majorBidi" w:hAnsiTheme="majorBidi" w:cstheme="majorBidi"/>
        </w:rPr>
        <w:t>LOG Download Tab:</w:t>
      </w:r>
      <w:bookmarkEnd w:id="82"/>
    </w:p>
    <w:p w14:paraId="53EBB6BC" w14:textId="77777777" w:rsidR="005D2350" w:rsidRPr="00970EC1" w:rsidRDefault="005D2350" w:rsidP="005D2350">
      <w:pPr>
        <w:spacing w:line="360" w:lineRule="auto"/>
        <w:ind w:left="360"/>
        <w:rPr>
          <w:rFonts w:asciiTheme="majorBidi" w:hAnsiTheme="majorBidi" w:cstheme="majorBidi"/>
        </w:rPr>
      </w:pPr>
      <w:r w:rsidRPr="00970EC1">
        <w:rPr>
          <w:rFonts w:asciiTheme="majorBidi" w:hAnsiTheme="majorBidi" w:cstheme="majorBidi"/>
        </w:rPr>
        <w:t>Shall include the following capabilities.</w:t>
      </w:r>
    </w:p>
    <w:p w14:paraId="14CE1A9F" w14:textId="77777777" w:rsidR="005D2350" w:rsidRPr="00970EC1" w:rsidRDefault="005D2350" w:rsidP="005D2350">
      <w:pPr>
        <w:numPr>
          <w:ilvl w:val="0"/>
          <w:numId w:val="30"/>
        </w:numPr>
        <w:spacing w:line="360" w:lineRule="auto"/>
        <w:rPr>
          <w:rFonts w:asciiTheme="majorBidi" w:hAnsiTheme="majorBidi" w:cstheme="majorBidi"/>
        </w:rPr>
      </w:pPr>
      <w:r w:rsidRPr="00970EC1">
        <w:rPr>
          <w:rFonts w:asciiTheme="majorBidi" w:hAnsiTheme="majorBidi" w:cstheme="majorBidi"/>
        </w:rPr>
        <w:t>Tail no. selection box</w:t>
      </w:r>
    </w:p>
    <w:p w14:paraId="41E014D0" w14:textId="77777777" w:rsidR="005D2350" w:rsidRPr="00970EC1" w:rsidRDefault="005D2350" w:rsidP="005D2350">
      <w:pPr>
        <w:numPr>
          <w:ilvl w:val="0"/>
          <w:numId w:val="30"/>
        </w:numPr>
        <w:spacing w:line="360" w:lineRule="auto"/>
        <w:rPr>
          <w:rFonts w:asciiTheme="majorBidi" w:hAnsiTheme="majorBidi" w:cstheme="majorBidi"/>
        </w:rPr>
      </w:pPr>
      <w:r w:rsidRPr="00970EC1">
        <w:rPr>
          <w:rFonts w:asciiTheme="majorBidi" w:hAnsiTheme="majorBidi" w:cstheme="majorBidi"/>
        </w:rPr>
        <w:t xml:space="preserve">Adding New tail number. </w:t>
      </w:r>
    </w:p>
    <w:p w14:paraId="4C8B3B3D" w14:textId="589AF867" w:rsidR="005D2350" w:rsidRPr="00970EC1" w:rsidRDefault="005D2350" w:rsidP="00AA00DC">
      <w:pPr>
        <w:numPr>
          <w:ilvl w:val="0"/>
          <w:numId w:val="30"/>
        </w:numPr>
        <w:spacing w:line="360" w:lineRule="auto"/>
        <w:rPr>
          <w:rFonts w:asciiTheme="majorBidi" w:hAnsiTheme="majorBidi" w:cstheme="majorBidi"/>
        </w:rPr>
      </w:pPr>
      <w:r w:rsidRPr="00970EC1">
        <w:rPr>
          <w:rFonts w:asciiTheme="majorBidi" w:hAnsiTheme="majorBidi" w:cstheme="majorBidi"/>
        </w:rPr>
        <w:t xml:space="preserve">LOG download button. While pressed, LOG's shall be downloaded from </w:t>
      </w:r>
      <w:r w:rsidR="001074B2">
        <w:rPr>
          <w:rFonts w:asciiTheme="majorBidi" w:hAnsiTheme="majorBidi" w:cstheme="majorBidi"/>
        </w:rPr>
        <w:t>SPARE</w:t>
      </w:r>
      <w:r w:rsidR="00AA00DC" w:rsidRPr="00970EC1">
        <w:rPr>
          <w:rFonts w:asciiTheme="majorBidi" w:hAnsiTheme="majorBidi" w:cstheme="majorBidi"/>
        </w:rPr>
        <w:t xml:space="preserve"> </w:t>
      </w:r>
      <w:r w:rsidR="003902F0">
        <w:rPr>
          <w:rFonts w:asciiTheme="majorBidi" w:hAnsiTheme="majorBidi" w:cstheme="majorBidi"/>
        </w:rPr>
        <w:t xml:space="preserve">CPU </w:t>
      </w:r>
      <w:r w:rsidR="00097226" w:rsidRPr="00970EC1">
        <w:rPr>
          <w:rFonts w:asciiTheme="majorBidi" w:hAnsiTheme="majorBidi" w:cstheme="majorBidi"/>
        </w:rPr>
        <w:t xml:space="preserve">flash </w:t>
      </w:r>
      <w:r w:rsidR="00AA00DC" w:rsidRPr="00970EC1">
        <w:rPr>
          <w:rFonts w:asciiTheme="majorBidi" w:hAnsiTheme="majorBidi" w:cstheme="majorBidi"/>
        </w:rPr>
        <w:t>memories</w:t>
      </w:r>
      <w:r w:rsidR="001074B2">
        <w:rPr>
          <w:rFonts w:asciiTheme="majorBidi" w:hAnsiTheme="majorBidi" w:cstheme="majorBidi"/>
        </w:rPr>
        <w:t xml:space="preserve"> (only from /tffs1 - MNG Logs)</w:t>
      </w:r>
      <w:r w:rsidR="00AA00DC" w:rsidRPr="00970EC1">
        <w:rPr>
          <w:rFonts w:asciiTheme="majorBidi" w:hAnsiTheme="majorBidi" w:cstheme="majorBidi"/>
        </w:rPr>
        <w:t xml:space="preserve">. At the same time, </w:t>
      </w:r>
      <w:r w:rsidRPr="00970EC1">
        <w:rPr>
          <w:rFonts w:asciiTheme="majorBidi" w:hAnsiTheme="majorBidi" w:cstheme="majorBidi"/>
        </w:rPr>
        <w:t>process bar shall be displayed during download.</w:t>
      </w:r>
    </w:p>
    <w:p w14:paraId="146C7E89" w14:textId="19809A00" w:rsidR="005D2350" w:rsidRPr="00970EC1" w:rsidRDefault="003902F0" w:rsidP="00AA00DC">
      <w:pPr>
        <w:numPr>
          <w:ilvl w:val="1"/>
          <w:numId w:val="19"/>
        </w:numPr>
        <w:spacing w:line="360" w:lineRule="auto"/>
        <w:ind w:left="360"/>
        <w:rPr>
          <w:rFonts w:asciiTheme="majorBidi" w:hAnsiTheme="majorBidi" w:cstheme="majorBidi"/>
        </w:rPr>
      </w:pPr>
      <w:r w:rsidRPr="00970EC1">
        <w:rPr>
          <w:rFonts w:asciiTheme="majorBidi" w:hAnsiTheme="majorBidi" w:cstheme="majorBidi"/>
        </w:rPr>
        <w:t>The downloaded files shall be saved in the following locations:</w:t>
      </w:r>
    </w:p>
    <w:p w14:paraId="0ACBEC4B" w14:textId="77777777" w:rsidR="005D2350" w:rsidRPr="00970EC1" w:rsidRDefault="005D2350" w:rsidP="00AA00DC">
      <w:pPr>
        <w:numPr>
          <w:ilvl w:val="2"/>
          <w:numId w:val="19"/>
        </w:numPr>
        <w:spacing w:line="360" w:lineRule="auto"/>
        <w:ind w:left="720"/>
        <w:rPr>
          <w:rFonts w:asciiTheme="majorBidi" w:hAnsiTheme="majorBidi" w:cstheme="majorBidi"/>
        </w:rPr>
      </w:pPr>
      <w:r w:rsidRPr="00970EC1">
        <w:rPr>
          <w:rFonts w:asciiTheme="majorBidi" w:hAnsiTheme="majorBidi" w:cstheme="majorBidi"/>
        </w:rPr>
        <w:t xml:space="preserve">In the </w:t>
      </w:r>
      <w:r w:rsidR="00AA00DC" w:rsidRPr="00970EC1">
        <w:rPr>
          <w:rFonts w:asciiTheme="majorBidi" w:hAnsiTheme="majorBidi" w:cstheme="majorBidi"/>
        </w:rPr>
        <w:t>OLTE drive</w:t>
      </w:r>
      <w:r w:rsidRPr="00970EC1">
        <w:rPr>
          <w:rFonts w:asciiTheme="majorBidi" w:hAnsiTheme="majorBidi" w:cstheme="majorBidi"/>
        </w:rPr>
        <w:t xml:space="preserve"> C – main root.</w:t>
      </w:r>
    </w:p>
    <w:p w14:paraId="4C34AC0C" w14:textId="77777777" w:rsidR="005D2350" w:rsidRPr="00970EC1" w:rsidRDefault="005D2350" w:rsidP="005D2350">
      <w:pPr>
        <w:numPr>
          <w:ilvl w:val="2"/>
          <w:numId w:val="19"/>
        </w:numPr>
        <w:spacing w:line="360" w:lineRule="auto"/>
        <w:ind w:left="720"/>
        <w:rPr>
          <w:rFonts w:asciiTheme="majorBidi" w:hAnsiTheme="majorBidi" w:cstheme="majorBidi"/>
        </w:rPr>
      </w:pPr>
      <w:r w:rsidRPr="00970EC1">
        <w:rPr>
          <w:rFonts w:asciiTheme="majorBidi" w:hAnsiTheme="majorBidi" w:cstheme="majorBidi"/>
        </w:rPr>
        <w:t xml:space="preserve">“Logs” directory </w:t>
      </w:r>
    </w:p>
    <w:p w14:paraId="2942061D" w14:textId="77777777" w:rsidR="005D2350" w:rsidRPr="00970EC1" w:rsidRDefault="005D2350" w:rsidP="0030402C">
      <w:pPr>
        <w:numPr>
          <w:ilvl w:val="2"/>
          <w:numId w:val="19"/>
        </w:numPr>
        <w:spacing w:after="120"/>
        <w:ind w:left="720"/>
        <w:rPr>
          <w:rFonts w:asciiTheme="majorBidi" w:hAnsiTheme="majorBidi" w:cstheme="majorBidi"/>
        </w:rPr>
      </w:pPr>
      <w:r w:rsidRPr="00970EC1">
        <w:rPr>
          <w:rFonts w:asciiTheme="majorBidi" w:hAnsiTheme="majorBidi" w:cstheme="majorBidi"/>
        </w:rPr>
        <w:t xml:space="preserve">Date and time directory (of the day and time the LOG files were created in the </w:t>
      </w:r>
      <w:proofErr w:type="spellStart"/>
      <w:r w:rsidRPr="00970EC1">
        <w:rPr>
          <w:rFonts w:asciiTheme="majorBidi" w:hAnsiTheme="majorBidi" w:cstheme="majorBidi"/>
        </w:rPr>
        <w:t>Dircm</w:t>
      </w:r>
      <w:proofErr w:type="spellEnd"/>
      <w:r w:rsidRPr="00970EC1">
        <w:rPr>
          <w:rFonts w:asciiTheme="majorBidi" w:hAnsiTheme="majorBidi" w:cstheme="majorBidi"/>
        </w:rPr>
        <w:t xml:space="preserve"> system).</w:t>
      </w:r>
    </w:p>
    <w:p w14:paraId="18CC2E6A" w14:textId="77777777" w:rsidR="005D2350" w:rsidRPr="00970EC1" w:rsidRDefault="00AA00DC" w:rsidP="0030402C">
      <w:pPr>
        <w:numPr>
          <w:ilvl w:val="0"/>
          <w:numId w:val="30"/>
        </w:numPr>
        <w:spacing w:after="120"/>
        <w:rPr>
          <w:rFonts w:asciiTheme="majorBidi" w:hAnsiTheme="majorBidi" w:cstheme="majorBidi"/>
        </w:rPr>
      </w:pPr>
      <w:r w:rsidRPr="00970EC1">
        <w:rPr>
          <w:rFonts w:asciiTheme="majorBidi" w:hAnsiTheme="majorBidi" w:cstheme="majorBidi"/>
        </w:rPr>
        <w:t>"Delete</w:t>
      </w:r>
      <w:r w:rsidR="005D2350" w:rsidRPr="00970EC1">
        <w:rPr>
          <w:rFonts w:asciiTheme="majorBidi" w:hAnsiTheme="majorBidi" w:cstheme="majorBidi"/>
        </w:rPr>
        <w:t xml:space="preserve"> from SPS</w:t>
      </w:r>
      <w:r w:rsidRPr="00970EC1">
        <w:rPr>
          <w:rFonts w:asciiTheme="majorBidi" w:hAnsiTheme="majorBidi" w:cstheme="majorBidi"/>
        </w:rPr>
        <w:t>" button</w:t>
      </w:r>
      <w:r w:rsidR="005D2350" w:rsidRPr="00970EC1">
        <w:rPr>
          <w:rFonts w:asciiTheme="majorBidi" w:hAnsiTheme="majorBidi" w:cstheme="majorBidi"/>
        </w:rPr>
        <w:t>.</w:t>
      </w:r>
      <w:r w:rsidRPr="00970EC1">
        <w:rPr>
          <w:rFonts w:asciiTheme="majorBidi" w:hAnsiTheme="majorBidi" w:cstheme="majorBidi"/>
        </w:rPr>
        <w:t xml:space="preserve"> While pressed, </w:t>
      </w:r>
      <w:r w:rsidR="005D2350" w:rsidRPr="00970EC1">
        <w:rPr>
          <w:rFonts w:asciiTheme="majorBidi" w:hAnsiTheme="majorBidi" w:cstheme="majorBidi"/>
        </w:rPr>
        <w:t>only LOGS that were downloaded shall be deleted.</w:t>
      </w:r>
    </w:p>
    <w:p w14:paraId="3DB074EC" w14:textId="77777777" w:rsidR="005D2350" w:rsidRPr="00970EC1" w:rsidRDefault="005D2350" w:rsidP="0030402C">
      <w:pPr>
        <w:pStyle w:val="ListParagraph"/>
        <w:spacing w:after="120"/>
        <w:ind w:left="360"/>
        <w:contextualSpacing w:val="0"/>
        <w:rPr>
          <w:rFonts w:asciiTheme="majorBidi" w:hAnsiTheme="majorBidi" w:cstheme="majorBidi"/>
        </w:rPr>
      </w:pPr>
      <w:r w:rsidRPr="00970EC1">
        <w:rPr>
          <w:rFonts w:asciiTheme="majorBidi" w:hAnsiTheme="majorBidi" w:cstheme="majorBidi"/>
        </w:rPr>
        <w:t xml:space="preserve">Notes: </w:t>
      </w:r>
    </w:p>
    <w:p w14:paraId="64F46897" w14:textId="77777777" w:rsidR="005D2350" w:rsidRPr="00970EC1" w:rsidRDefault="005D2350" w:rsidP="0030402C">
      <w:pPr>
        <w:numPr>
          <w:ilvl w:val="3"/>
          <w:numId w:val="19"/>
        </w:numPr>
        <w:spacing w:after="120"/>
        <w:rPr>
          <w:rFonts w:asciiTheme="majorBidi" w:hAnsiTheme="majorBidi" w:cstheme="majorBidi"/>
        </w:rPr>
      </w:pPr>
      <w:r w:rsidRPr="00970EC1">
        <w:rPr>
          <w:rFonts w:asciiTheme="majorBidi" w:hAnsiTheme="majorBidi" w:cstheme="majorBidi"/>
        </w:rPr>
        <w:t>After any action done, success /failure message shall be displayed (for the specific DIRCM system).</w:t>
      </w:r>
    </w:p>
    <w:p w14:paraId="0F5D52BC" w14:textId="77777777" w:rsidR="005D2350" w:rsidRPr="00970EC1" w:rsidRDefault="005D2350">
      <w:pPr>
        <w:rPr>
          <w:rFonts w:asciiTheme="majorBidi" w:hAnsiTheme="majorBidi" w:cstheme="majorBidi"/>
        </w:rPr>
      </w:pPr>
      <w:r w:rsidRPr="00970EC1">
        <w:rPr>
          <w:rFonts w:asciiTheme="majorBidi" w:hAnsiTheme="majorBidi" w:cstheme="majorBidi"/>
        </w:rPr>
        <w:br w:type="page"/>
      </w:r>
    </w:p>
    <w:p w14:paraId="0A3B9CAA" w14:textId="77777777" w:rsidR="005D2350" w:rsidRPr="00970EC1" w:rsidRDefault="005D2350" w:rsidP="005D2350">
      <w:pPr>
        <w:spacing w:line="360" w:lineRule="auto"/>
        <w:ind w:left="1440"/>
        <w:rPr>
          <w:rFonts w:asciiTheme="majorBidi" w:hAnsiTheme="majorBidi" w:cstheme="majorBidi"/>
        </w:rPr>
      </w:pPr>
    </w:p>
    <w:p w14:paraId="1B0168FC" w14:textId="791271C6" w:rsidR="00973388" w:rsidRPr="00970EC1" w:rsidRDefault="001B3869" w:rsidP="001B3869">
      <w:pPr>
        <w:pStyle w:val="Heading3"/>
        <w:ind w:left="709" w:hanging="709"/>
        <w:rPr>
          <w:rFonts w:asciiTheme="majorBidi" w:hAnsiTheme="majorBidi" w:cstheme="majorBidi"/>
        </w:rPr>
      </w:pPr>
      <w:bookmarkStart w:id="85" w:name="_Toc92617443"/>
      <w:bookmarkStart w:id="86" w:name="_Toc92617444"/>
      <w:bookmarkStart w:id="87" w:name="_Toc193202278"/>
      <w:bookmarkEnd w:id="85"/>
      <w:bookmarkEnd w:id="86"/>
      <w:r w:rsidRPr="00970EC1">
        <w:rPr>
          <w:rFonts w:asciiTheme="majorBidi" w:hAnsiTheme="majorBidi" w:cstheme="majorBidi"/>
        </w:rPr>
        <w:t>Version</w:t>
      </w:r>
      <w:r w:rsidR="001074B2">
        <w:rPr>
          <w:rFonts w:asciiTheme="majorBidi" w:hAnsiTheme="majorBidi" w:cstheme="majorBidi"/>
        </w:rPr>
        <w:t>s</w:t>
      </w:r>
      <w:r w:rsidRPr="00970EC1">
        <w:rPr>
          <w:rFonts w:asciiTheme="majorBidi" w:hAnsiTheme="majorBidi" w:cstheme="majorBidi"/>
        </w:rPr>
        <w:t xml:space="preserve"> tab</w:t>
      </w:r>
      <w:bookmarkEnd w:id="87"/>
    </w:p>
    <w:p w14:paraId="202559C6" w14:textId="77777777" w:rsidR="001B3869" w:rsidRPr="00970EC1" w:rsidRDefault="001B3869" w:rsidP="001B3869">
      <w:pPr>
        <w:spacing w:line="360" w:lineRule="auto"/>
        <w:rPr>
          <w:rFonts w:asciiTheme="majorBidi" w:hAnsiTheme="majorBidi" w:cstheme="majorBidi"/>
        </w:rPr>
      </w:pPr>
      <w:r w:rsidRPr="00970EC1">
        <w:rPr>
          <w:rFonts w:asciiTheme="majorBidi" w:hAnsiTheme="majorBidi" w:cstheme="majorBidi"/>
        </w:rPr>
        <w:t>Shall include the following capabilities.</w:t>
      </w:r>
    </w:p>
    <w:p w14:paraId="7E46218C" w14:textId="3D6974E2" w:rsidR="000B3B5C" w:rsidRPr="00970EC1" w:rsidRDefault="001B3869" w:rsidP="009F1397">
      <w:pPr>
        <w:numPr>
          <w:ilvl w:val="0"/>
          <w:numId w:val="29"/>
        </w:numPr>
        <w:spacing w:line="360" w:lineRule="auto"/>
        <w:rPr>
          <w:rFonts w:asciiTheme="majorBidi" w:hAnsiTheme="majorBidi" w:cstheme="majorBidi"/>
        </w:rPr>
      </w:pPr>
      <w:r w:rsidRPr="00970EC1">
        <w:rPr>
          <w:rFonts w:asciiTheme="majorBidi" w:hAnsiTheme="majorBidi" w:cstheme="majorBidi"/>
        </w:rPr>
        <w:t>"</w:t>
      </w:r>
      <w:r w:rsidR="003703A3" w:rsidRPr="00970EC1">
        <w:rPr>
          <w:rFonts w:asciiTheme="majorBidi" w:hAnsiTheme="majorBidi" w:cstheme="majorBidi"/>
        </w:rPr>
        <w:t>Read</w:t>
      </w:r>
      <w:r w:rsidRPr="00970EC1">
        <w:rPr>
          <w:rFonts w:asciiTheme="majorBidi" w:hAnsiTheme="majorBidi" w:cstheme="majorBidi"/>
        </w:rPr>
        <w:t>" v</w:t>
      </w:r>
      <w:r w:rsidR="00973388" w:rsidRPr="00970EC1">
        <w:rPr>
          <w:rFonts w:asciiTheme="majorBidi" w:hAnsiTheme="majorBidi" w:cstheme="majorBidi"/>
        </w:rPr>
        <w:t>ersion</w:t>
      </w:r>
      <w:r w:rsidR="000F4DBB" w:rsidRPr="00970EC1">
        <w:rPr>
          <w:rFonts w:asciiTheme="majorBidi" w:hAnsiTheme="majorBidi" w:cstheme="majorBidi"/>
        </w:rPr>
        <w:t xml:space="preserve"> button</w:t>
      </w:r>
      <w:r w:rsidR="009F1397" w:rsidRPr="00970EC1">
        <w:rPr>
          <w:rFonts w:asciiTheme="majorBidi" w:hAnsiTheme="majorBidi" w:cstheme="majorBidi"/>
        </w:rPr>
        <w:t xml:space="preserve">. while pressed, </w:t>
      </w:r>
      <w:r w:rsidRPr="00970EC1">
        <w:rPr>
          <w:rFonts w:asciiTheme="majorBidi" w:hAnsiTheme="majorBidi" w:cstheme="majorBidi"/>
        </w:rPr>
        <w:t>T</w:t>
      </w:r>
      <w:r w:rsidR="00873C02" w:rsidRPr="00970EC1">
        <w:rPr>
          <w:rFonts w:asciiTheme="majorBidi" w:hAnsiTheme="majorBidi" w:cstheme="majorBidi"/>
        </w:rPr>
        <w:t>h</w:t>
      </w:r>
      <w:r w:rsidRPr="00970EC1">
        <w:rPr>
          <w:rFonts w:asciiTheme="majorBidi" w:hAnsiTheme="majorBidi" w:cstheme="majorBidi"/>
        </w:rPr>
        <w:t xml:space="preserve">e </w:t>
      </w:r>
      <w:r w:rsidR="00873C02" w:rsidRPr="00970EC1">
        <w:rPr>
          <w:rFonts w:asciiTheme="majorBidi" w:hAnsiTheme="majorBidi" w:cstheme="majorBidi"/>
        </w:rPr>
        <w:t>flowing</w:t>
      </w:r>
      <w:r w:rsidRPr="00970EC1">
        <w:rPr>
          <w:rFonts w:asciiTheme="majorBidi" w:hAnsiTheme="majorBidi" w:cstheme="majorBidi"/>
        </w:rPr>
        <w:t xml:space="preserve"> SW version </w:t>
      </w:r>
      <w:r w:rsidR="009F1397" w:rsidRPr="00970EC1">
        <w:rPr>
          <w:rFonts w:asciiTheme="majorBidi" w:hAnsiTheme="majorBidi" w:cstheme="majorBidi"/>
        </w:rPr>
        <w:t xml:space="preserve">shall be </w:t>
      </w:r>
      <w:r w:rsidR="00873C02" w:rsidRPr="00970EC1">
        <w:rPr>
          <w:rFonts w:asciiTheme="majorBidi" w:hAnsiTheme="majorBidi" w:cstheme="majorBidi"/>
        </w:rPr>
        <w:t>display:</w:t>
      </w:r>
      <w:r w:rsidRPr="00970EC1">
        <w:rPr>
          <w:rFonts w:asciiTheme="majorBidi" w:hAnsiTheme="majorBidi" w:cstheme="majorBidi"/>
        </w:rPr>
        <w:t xml:space="preserve"> </w:t>
      </w:r>
    </w:p>
    <w:p w14:paraId="6381FF1A" w14:textId="79CCBDB2" w:rsidR="00873C02" w:rsidRPr="00970EC1" w:rsidRDefault="00873C02" w:rsidP="000A4481">
      <w:pPr>
        <w:numPr>
          <w:ilvl w:val="2"/>
          <w:numId w:val="18"/>
        </w:numPr>
        <w:spacing w:line="360" w:lineRule="auto"/>
        <w:ind w:left="720"/>
        <w:rPr>
          <w:rFonts w:asciiTheme="majorBidi" w:hAnsiTheme="majorBidi" w:cstheme="majorBidi"/>
        </w:rPr>
      </w:pPr>
      <w:r w:rsidRPr="00970EC1">
        <w:rPr>
          <w:rFonts w:asciiTheme="majorBidi" w:hAnsiTheme="majorBidi" w:cstheme="majorBidi"/>
        </w:rPr>
        <w:t>DIRCM</w:t>
      </w:r>
      <w:r w:rsidR="001074B2">
        <w:rPr>
          <w:rFonts w:asciiTheme="majorBidi" w:hAnsiTheme="majorBidi" w:cstheme="majorBidi"/>
        </w:rPr>
        <w:t>-</w:t>
      </w:r>
      <w:r w:rsidRPr="00970EC1">
        <w:rPr>
          <w:rFonts w:asciiTheme="majorBidi" w:hAnsiTheme="majorBidi" w:cstheme="majorBidi"/>
        </w:rPr>
        <w:t xml:space="preserve">SW </w:t>
      </w:r>
      <w:r w:rsidR="00134AC6" w:rsidRPr="00970EC1">
        <w:rPr>
          <w:rFonts w:asciiTheme="majorBidi" w:hAnsiTheme="majorBidi" w:cstheme="majorBidi"/>
        </w:rPr>
        <w:t xml:space="preserve">kit </w:t>
      </w:r>
      <w:r w:rsidRPr="00970EC1">
        <w:rPr>
          <w:rFonts w:asciiTheme="majorBidi" w:hAnsiTheme="majorBidi" w:cstheme="majorBidi"/>
        </w:rPr>
        <w:t>version</w:t>
      </w:r>
    </w:p>
    <w:p w14:paraId="35E7C464" w14:textId="7AEEDAE2" w:rsidR="00873C02" w:rsidRPr="00970EC1" w:rsidRDefault="00024864" w:rsidP="000A4481">
      <w:pPr>
        <w:numPr>
          <w:ilvl w:val="0"/>
          <w:numId w:val="29"/>
        </w:numPr>
        <w:spacing w:line="360" w:lineRule="auto"/>
        <w:rPr>
          <w:rFonts w:asciiTheme="majorBidi" w:hAnsiTheme="majorBidi" w:cstheme="majorBidi"/>
        </w:rPr>
      </w:pPr>
      <w:r w:rsidRPr="00970EC1">
        <w:rPr>
          <w:rFonts w:asciiTheme="majorBidi" w:hAnsiTheme="majorBidi" w:cstheme="majorBidi"/>
        </w:rPr>
        <w:t>For each version, the following information sh</w:t>
      </w:r>
      <w:r w:rsidR="00B20750" w:rsidRPr="00970EC1">
        <w:rPr>
          <w:rFonts w:asciiTheme="majorBidi" w:hAnsiTheme="majorBidi" w:cstheme="majorBidi"/>
        </w:rPr>
        <w:t>all be displayed:</w:t>
      </w:r>
    </w:p>
    <w:p w14:paraId="16D15469" w14:textId="4F5E97B5" w:rsidR="000B3B5C" w:rsidRPr="00970EC1" w:rsidRDefault="000B3B5C" w:rsidP="000A4481">
      <w:pPr>
        <w:numPr>
          <w:ilvl w:val="2"/>
          <w:numId w:val="28"/>
        </w:numPr>
        <w:spacing w:line="360" w:lineRule="auto"/>
        <w:ind w:left="720"/>
        <w:rPr>
          <w:rFonts w:asciiTheme="majorBidi" w:hAnsiTheme="majorBidi" w:cstheme="majorBidi"/>
        </w:rPr>
      </w:pPr>
      <w:r w:rsidRPr="00970EC1">
        <w:rPr>
          <w:rFonts w:asciiTheme="majorBidi" w:hAnsiTheme="majorBidi" w:cstheme="majorBidi"/>
        </w:rPr>
        <w:t>Unit</w:t>
      </w:r>
      <w:r w:rsidR="00024864" w:rsidRPr="00970EC1">
        <w:rPr>
          <w:rFonts w:asciiTheme="majorBidi" w:hAnsiTheme="majorBidi" w:cstheme="majorBidi"/>
        </w:rPr>
        <w:t xml:space="preserve"> -</w:t>
      </w:r>
      <w:r w:rsidR="00B20750" w:rsidRPr="00970EC1">
        <w:rPr>
          <w:rFonts w:asciiTheme="majorBidi" w:hAnsiTheme="majorBidi" w:cstheme="majorBidi"/>
        </w:rPr>
        <w:t xml:space="preserve"> NA</w:t>
      </w:r>
    </w:p>
    <w:p w14:paraId="779FEEF9" w14:textId="77777777" w:rsidR="00024864" w:rsidRPr="00970EC1" w:rsidRDefault="00024864" w:rsidP="000A4481">
      <w:pPr>
        <w:numPr>
          <w:ilvl w:val="2"/>
          <w:numId w:val="28"/>
        </w:numPr>
        <w:spacing w:line="360" w:lineRule="auto"/>
        <w:ind w:left="720"/>
        <w:rPr>
          <w:rFonts w:asciiTheme="majorBidi" w:hAnsiTheme="majorBidi" w:cstheme="majorBidi"/>
        </w:rPr>
      </w:pPr>
      <w:r w:rsidRPr="00970EC1">
        <w:rPr>
          <w:rFonts w:asciiTheme="majorBidi" w:hAnsiTheme="majorBidi" w:cstheme="majorBidi"/>
        </w:rPr>
        <w:t>Actual version</w:t>
      </w:r>
    </w:p>
    <w:p w14:paraId="4D9FB474" w14:textId="41463358" w:rsidR="000B3B5C" w:rsidRPr="00970EC1" w:rsidRDefault="000B3B5C" w:rsidP="000A4481">
      <w:pPr>
        <w:numPr>
          <w:ilvl w:val="2"/>
          <w:numId w:val="28"/>
        </w:numPr>
        <w:spacing w:line="360" w:lineRule="auto"/>
        <w:ind w:left="720"/>
        <w:rPr>
          <w:rFonts w:asciiTheme="majorBidi" w:hAnsiTheme="majorBidi" w:cstheme="majorBidi"/>
        </w:rPr>
      </w:pPr>
      <w:r w:rsidRPr="00970EC1">
        <w:rPr>
          <w:rFonts w:asciiTheme="majorBidi" w:hAnsiTheme="majorBidi" w:cstheme="majorBidi"/>
        </w:rPr>
        <w:t>Expected version</w:t>
      </w:r>
      <w:r w:rsidR="001074B2">
        <w:rPr>
          <w:rFonts w:asciiTheme="majorBidi" w:hAnsiTheme="majorBidi" w:cstheme="majorBidi"/>
        </w:rPr>
        <w:t>.</w:t>
      </w:r>
    </w:p>
    <w:p w14:paraId="7FA72601" w14:textId="77777777" w:rsidR="00F53221" w:rsidRPr="00970EC1" w:rsidRDefault="00F53221" w:rsidP="00137CCB">
      <w:pPr>
        <w:numPr>
          <w:ilvl w:val="2"/>
          <w:numId w:val="28"/>
        </w:numPr>
        <w:spacing w:line="360" w:lineRule="auto"/>
        <w:ind w:left="720"/>
        <w:rPr>
          <w:rFonts w:asciiTheme="majorBidi" w:hAnsiTheme="majorBidi" w:cstheme="majorBidi"/>
        </w:rPr>
      </w:pPr>
      <w:r w:rsidRPr="00970EC1">
        <w:rPr>
          <w:rFonts w:asciiTheme="majorBidi" w:hAnsiTheme="majorBidi" w:cstheme="majorBidi"/>
        </w:rPr>
        <w:t>Status</w:t>
      </w:r>
      <w:r w:rsidR="00137CCB" w:rsidRPr="00970EC1">
        <w:rPr>
          <w:rFonts w:asciiTheme="majorBidi" w:hAnsiTheme="majorBidi" w:cstheme="majorBidi"/>
        </w:rPr>
        <w:t xml:space="preserve"> (Ok/Fail)</w:t>
      </w:r>
    </w:p>
    <w:p w14:paraId="4A69F17E" w14:textId="77777777" w:rsidR="00C818DD" w:rsidRPr="00970EC1" w:rsidRDefault="00D01084" w:rsidP="000A4481">
      <w:pPr>
        <w:numPr>
          <w:ilvl w:val="0"/>
          <w:numId w:val="29"/>
        </w:numPr>
        <w:spacing w:line="360" w:lineRule="auto"/>
        <w:rPr>
          <w:rFonts w:asciiTheme="majorBidi" w:hAnsiTheme="majorBidi" w:cstheme="majorBidi"/>
        </w:rPr>
      </w:pPr>
      <w:r w:rsidRPr="00970EC1">
        <w:rPr>
          <w:rFonts w:asciiTheme="majorBidi" w:hAnsiTheme="majorBidi" w:cstheme="majorBidi"/>
        </w:rPr>
        <w:t xml:space="preserve">While </w:t>
      </w:r>
      <w:r w:rsidR="00C818DD" w:rsidRPr="00970EC1">
        <w:rPr>
          <w:rFonts w:asciiTheme="majorBidi" w:hAnsiTheme="majorBidi" w:cstheme="majorBidi"/>
        </w:rPr>
        <w:t xml:space="preserve">checking SW </w:t>
      </w:r>
      <w:r w:rsidRPr="00970EC1">
        <w:rPr>
          <w:rFonts w:asciiTheme="majorBidi" w:hAnsiTheme="majorBidi" w:cstheme="majorBidi"/>
        </w:rPr>
        <w:t>version,</w:t>
      </w:r>
      <w:r w:rsidR="00C818DD" w:rsidRPr="00970EC1">
        <w:rPr>
          <w:rFonts w:asciiTheme="majorBidi" w:hAnsiTheme="majorBidi" w:cstheme="majorBidi"/>
        </w:rPr>
        <w:t xml:space="preserve"> the application shall check also the SW integrity check (ensure the SW </w:t>
      </w:r>
      <w:r w:rsidRPr="00970EC1">
        <w:rPr>
          <w:rFonts w:asciiTheme="majorBidi" w:hAnsiTheme="majorBidi" w:cstheme="majorBidi"/>
        </w:rPr>
        <w:t xml:space="preserve">in flash was copied correctly). </w:t>
      </w:r>
    </w:p>
    <w:p w14:paraId="1943AAA3" w14:textId="77777777" w:rsidR="000F4DBB" w:rsidRPr="00970EC1" w:rsidRDefault="000F4DBB" w:rsidP="000F4DBB">
      <w:pPr>
        <w:spacing w:line="360" w:lineRule="auto"/>
        <w:rPr>
          <w:rFonts w:asciiTheme="majorBidi" w:hAnsiTheme="majorBidi" w:cstheme="majorBidi"/>
        </w:rPr>
      </w:pPr>
    </w:p>
    <w:bookmarkEnd w:id="76"/>
    <w:bookmarkEnd w:id="77"/>
    <w:bookmarkEnd w:id="78"/>
    <w:bookmarkEnd w:id="83"/>
    <w:bookmarkEnd w:id="84"/>
    <w:p w14:paraId="1F95FA1D" w14:textId="2AFCBB05" w:rsidR="00C54593" w:rsidRDefault="0076516B" w:rsidP="0076516B">
      <w:pPr>
        <w:pStyle w:val="Heading3"/>
        <w:ind w:left="709" w:hanging="709"/>
        <w:rPr>
          <w:rFonts w:asciiTheme="majorBidi" w:hAnsiTheme="majorBidi" w:cstheme="majorBidi"/>
        </w:rPr>
      </w:pPr>
      <w:r w:rsidRPr="0076516B">
        <w:rPr>
          <w:rFonts w:asciiTheme="majorBidi" w:hAnsiTheme="majorBidi" w:cstheme="majorBidi"/>
        </w:rPr>
        <w:t>JC Handling TAB</w:t>
      </w:r>
    </w:p>
    <w:p w14:paraId="78F37E36" w14:textId="53D798B4" w:rsidR="0076516B" w:rsidRPr="0076516B" w:rsidRDefault="0076516B" w:rsidP="0076516B">
      <w:pPr>
        <w:spacing w:line="360" w:lineRule="auto"/>
      </w:pPr>
      <w:r>
        <w:t xml:space="preserve">See the description in </w:t>
      </w:r>
      <w:r w:rsidRPr="0076516B">
        <w:rPr>
          <w:rFonts w:asciiTheme="majorBidi" w:hAnsiTheme="majorBidi" w:cstheme="majorBidi"/>
        </w:rPr>
        <w:t>paragraph</w:t>
      </w:r>
      <w:r>
        <w:t xml:space="preserve"> 2.5.</w:t>
      </w:r>
    </w:p>
    <w:sectPr w:rsidR="0076516B" w:rsidRPr="0076516B" w:rsidSect="002B3EE5">
      <w:headerReference w:type="default" r:id="rId14"/>
      <w:pgSz w:w="11907" w:h="16839" w:code="9"/>
      <w:pgMar w:top="679" w:right="850" w:bottom="1134" w:left="1560" w:header="851" w:footer="3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971906" w14:textId="77777777" w:rsidR="0010598A" w:rsidRDefault="0010598A">
      <w:r>
        <w:separator/>
      </w:r>
    </w:p>
  </w:endnote>
  <w:endnote w:type="continuationSeparator" w:id="0">
    <w:p w14:paraId="09DA0D81" w14:textId="77777777" w:rsidR="0010598A" w:rsidRDefault="0010598A">
      <w:r>
        <w:continuationSeparator/>
      </w:r>
    </w:p>
  </w:endnote>
  <w:endnote w:type="continuationNotice" w:id="1">
    <w:p w14:paraId="2340E6B1" w14:textId="77777777" w:rsidR="0010598A" w:rsidRDefault="001059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old">
    <w:altName w:val="Arial"/>
    <w:panose1 w:val="020B0704020202020204"/>
    <w:charset w:val="00"/>
    <w:family w:val="roman"/>
    <w:notTrueType/>
    <w:pitch w:val="default"/>
    <w:sig w:usb0="00000003" w:usb1="00000000" w:usb2="00000000" w:usb3="00000000" w:csb0="00000001" w:csb1="00000000"/>
  </w:font>
  <w:font w:name="Verdana-Bold">
    <w:altName w:val="Arial"/>
    <w:panose1 w:val="00000000000000000000"/>
    <w:charset w:val="00"/>
    <w:family w:val="swiss"/>
    <w:notTrueType/>
    <w:pitch w:val="default"/>
    <w:sig w:usb0="00000003" w:usb1="00000000" w:usb2="00000000" w:usb3="00000000" w:csb0="00000001" w:csb1="00000000"/>
  </w:font>
  <w:font w:name="Narkisim">
    <w:panose1 w:val="020E050205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880701" w14:textId="77777777" w:rsidR="001456B1" w:rsidRPr="00686820" w:rsidRDefault="001456B1" w:rsidP="0055002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931F99" w14:textId="77777777" w:rsidR="0010598A" w:rsidRDefault="0010598A">
      <w:r>
        <w:separator/>
      </w:r>
    </w:p>
  </w:footnote>
  <w:footnote w:type="continuationSeparator" w:id="0">
    <w:p w14:paraId="13348A14" w14:textId="77777777" w:rsidR="0010598A" w:rsidRDefault="0010598A">
      <w:r>
        <w:continuationSeparator/>
      </w:r>
    </w:p>
  </w:footnote>
  <w:footnote w:type="continuationNotice" w:id="1">
    <w:p w14:paraId="1A81F6A5" w14:textId="77777777" w:rsidR="0010598A" w:rsidRDefault="0010598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C928F2" w14:textId="77777777" w:rsidR="001456B1" w:rsidRDefault="001456B1" w:rsidP="00952DDF">
    <w:pPr>
      <w:pStyle w:val="Header"/>
      <w:tabs>
        <w:tab w:val="clear" w:pos="8306"/>
        <w:tab w:val="right" w:pos="12960"/>
      </w:tabs>
      <w:jc w:val="center"/>
      <w:rPr>
        <w:b/>
      </w:rPr>
    </w:pPr>
  </w:p>
  <w:p w14:paraId="76348575" w14:textId="77777777" w:rsidR="001456B1" w:rsidRDefault="001456B1" w:rsidP="00952DDF">
    <w:pPr>
      <w:pStyle w:val="Header"/>
      <w:tabs>
        <w:tab w:val="clear" w:pos="4153"/>
        <w:tab w:val="clear" w:pos="8306"/>
        <w:tab w:val="center" w:pos="4224"/>
      </w:tabs>
      <w:rPr>
        <w:b/>
      </w:rPr>
    </w:pPr>
    <w:r>
      <w:rPr>
        <w:b/>
      </w:rPr>
      <w:tab/>
    </w:r>
  </w:p>
  <w:p w14:paraId="57F0D206" w14:textId="77777777" w:rsidR="001456B1" w:rsidRDefault="001456B1" w:rsidP="0055002F">
    <w:pPr>
      <w:numPr>
        <w:ilvl w:val="12"/>
        <w:numId w:val="0"/>
      </w:num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757" w:type="dxa"/>
      <w:tblBorders>
        <w:bottom w:val="single" w:sz="4" w:space="0" w:color="auto"/>
      </w:tblBorders>
      <w:tblLayout w:type="fixed"/>
      <w:tblLook w:val="04A0" w:firstRow="1" w:lastRow="0" w:firstColumn="1" w:lastColumn="0" w:noHBand="0" w:noVBand="1"/>
    </w:tblPr>
    <w:tblGrid>
      <w:gridCol w:w="2943"/>
      <w:gridCol w:w="3544"/>
      <w:gridCol w:w="2270"/>
    </w:tblGrid>
    <w:tr w:rsidR="001456B1" w:rsidRPr="00DB1D7A" w14:paraId="64B0040A" w14:textId="77777777" w:rsidTr="00385FC0">
      <w:tc>
        <w:tcPr>
          <w:tcW w:w="2943" w:type="dxa"/>
          <w:vAlign w:val="center"/>
          <w:hideMark/>
        </w:tcPr>
        <w:p w14:paraId="7A3A1B73" w14:textId="58A2CC75" w:rsidR="001456B1" w:rsidRPr="00DB1D7A" w:rsidRDefault="001456B1" w:rsidP="00E6225E">
          <w:pPr>
            <w:pStyle w:val="Header"/>
            <w:tabs>
              <w:tab w:val="center" w:pos="3969"/>
            </w:tabs>
            <w:jc w:val="left"/>
          </w:pPr>
          <w:r>
            <w:t>SPS MLV for Springbok</w:t>
          </w:r>
        </w:p>
      </w:tc>
      <w:tc>
        <w:tcPr>
          <w:tcW w:w="3544" w:type="dxa"/>
          <w:vAlign w:val="center"/>
        </w:tcPr>
        <w:p w14:paraId="223BFDB8" w14:textId="77777777" w:rsidR="001456B1" w:rsidRPr="00DB1D7A" w:rsidRDefault="001456B1" w:rsidP="00385FC0">
          <w:pPr>
            <w:pStyle w:val="Header"/>
            <w:jc w:val="center"/>
            <w:rPr>
              <w:noProof/>
            </w:rPr>
          </w:pPr>
          <w:r w:rsidRPr="00DB1D7A">
            <w:t>Unclassified</w:t>
          </w:r>
        </w:p>
      </w:tc>
      <w:tc>
        <w:tcPr>
          <w:tcW w:w="2270" w:type="dxa"/>
          <w:vAlign w:val="center"/>
          <w:hideMark/>
        </w:tcPr>
        <w:p w14:paraId="728147E5" w14:textId="77777777" w:rsidR="001456B1" w:rsidRPr="00DB1D7A" w:rsidRDefault="001456B1" w:rsidP="00385FC0">
          <w:pPr>
            <w:pStyle w:val="Header"/>
          </w:pPr>
          <w:r>
            <w:rPr>
              <w:noProof/>
              <w:rtl/>
            </w:rPr>
            <w:drawing>
              <wp:inline distT="0" distB="0" distL="0" distR="0" wp14:anchorId="030F55A4" wp14:editId="7E5528A6">
                <wp:extent cx="993913" cy="361137"/>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bit logo.png"/>
                        <pic:cNvPicPr/>
                      </pic:nvPicPr>
                      <pic:blipFill>
                        <a:blip r:embed="rId1">
                          <a:extLst>
                            <a:ext uri="{28A0092B-C50C-407E-A947-70E740481C1C}">
                              <a14:useLocalDpi xmlns:a14="http://schemas.microsoft.com/office/drawing/2010/main" val="0"/>
                            </a:ext>
                          </a:extLst>
                        </a:blip>
                        <a:stretch>
                          <a:fillRect/>
                        </a:stretch>
                      </pic:blipFill>
                      <pic:spPr>
                        <a:xfrm>
                          <a:off x="0" y="0"/>
                          <a:ext cx="996589" cy="362109"/>
                        </a:xfrm>
                        <a:prstGeom prst="rect">
                          <a:avLst/>
                        </a:prstGeom>
                      </pic:spPr>
                    </pic:pic>
                  </a:graphicData>
                </a:graphic>
              </wp:inline>
            </w:drawing>
          </w:r>
        </w:p>
      </w:tc>
    </w:tr>
  </w:tbl>
  <w:p w14:paraId="4F97EA8B" w14:textId="77777777" w:rsidR="001456B1" w:rsidRDefault="001456B1" w:rsidP="001406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12B7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E1B48A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E5F183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15B12C3"/>
    <w:multiLevelType w:val="multilevel"/>
    <w:tmpl w:val="EDFEAAC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004"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5FE570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8B918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C6B74FD"/>
    <w:multiLevelType w:val="hybridMultilevel"/>
    <w:tmpl w:val="49129058"/>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01862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0D010C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3860C53"/>
    <w:multiLevelType w:val="multilevel"/>
    <w:tmpl w:val="309C5D38"/>
    <w:lvl w:ilvl="0">
      <w:start w:val="1"/>
      <w:numFmt w:val="decimal"/>
      <w:pStyle w:val="Appendix1"/>
      <w:suff w:val="space"/>
      <w:lvlText w:val="APPENDIX %1"/>
      <w:lvlJc w:val="left"/>
      <w:pPr>
        <w:ind w:left="1077" w:hanging="1077"/>
      </w:pPr>
      <w:rPr>
        <w:rFonts w:hint="default"/>
      </w:rPr>
    </w:lvl>
    <w:lvl w:ilvl="1">
      <w:start w:val="1"/>
      <w:numFmt w:val="decimal"/>
      <w:lvlText w:val="%2"/>
      <w:lvlJc w:val="left"/>
      <w:pPr>
        <w:tabs>
          <w:tab w:val="num" w:pos="1077"/>
        </w:tabs>
        <w:ind w:left="1077" w:hanging="1077"/>
      </w:pPr>
      <w:rPr>
        <w:rFonts w:hint="default"/>
      </w:rPr>
    </w:lvl>
    <w:lvl w:ilvl="2">
      <w:start w:val="1"/>
      <w:numFmt w:val="decimal"/>
      <w:lvlText w:val="%1.%2.%3"/>
      <w:lvlJc w:val="left"/>
      <w:pPr>
        <w:tabs>
          <w:tab w:val="num" w:pos="1077"/>
        </w:tabs>
        <w:ind w:left="1077" w:hanging="1077"/>
      </w:pPr>
      <w:rPr>
        <w:rFonts w:hint="default"/>
      </w:rPr>
    </w:lvl>
    <w:lvl w:ilvl="3">
      <w:start w:val="1"/>
      <w:numFmt w:val="decimal"/>
      <w:lvlText w:val="%1.%2.%3.%4"/>
      <w:lvlJc w:val="left"/>
      <w:pPr>
        <w:tabs>
          <w:tab w:val="num" w:pos="1077"/>
        </w:tabs>
        <w:ind w:left="1077" w:hanging="1077"/>
      </w:pPr>
      <w:rPr>
        <w:rFonts w:hint="default"/>
      </w:rPr>
    </w:lvl>
    <w:lvl w:ilvl="4">
      <w:start w:val="1"/>
      <w:numFmt w:val="decimal"/>
      <w:lvlText w:val="%1.%2.%3.%4.%5"/>
      <w:lvlJc w:val="left"/>
      <w:pPr>
        <w:tabs>
          <w:tab w:val="num" w:pos="1440"/>
        </w:tabs>
        <w:ind w:left="720" w:hanging="720"/>
      </w:pPr>
      <w:rPr>
        <w:rFonts w:hint="default"/>
      </w:rPr>
    </w:lvl>
    <w:lvl w:ilvl="5">
      <w:start w:val="1"/>
      <w:numFmt w:val="decimal"/>
      <w:lvlText w:val="%1.%2.%3.%4.%5.%6"/>
      <w:lvlJc w:val="left"/>
      <w:pPr>
        <w:tabs>
          <w:tab w:val="num" w:pos="1800"/>
        </w:tabs>
        <w:ind w:left="720" w:hanging="720"/>
      </w:pPr>
      <w:rPr>
        <w:rFonts w:hint="default"/>
      </w:rPr>
    </w:lvl>
    <w:lvl w:ilvl="6">
      <w:start w:val="1"/>
      <w:numFmt w:val="decimal"/>
      <w:lvlText w:val="%1.%2.%3.%4.%5.%6.%7"/>
      <w:lvlJc w:val="left"/>
      <w:pPr>
        <w:tabs>
          <w:tab w:val="num" w:pos="72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25CE1C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7436010"/>
    <w:multiLevelType w:val="multilevel"/>
    <w:tmpl w:val="542C9A26"/>
    <w:styleLink w:val="StyleNumberedBefore1cmHanging063cm"/>
    <w:lvl w:ilvl="0">
      <w:start w:val="1"/>
      <w:numFmt w:val="decimal"/>
      <w:lvlText w:val="%1."/>
      <w:lvlJc w:val="left"/>
      <w:pPr>
        <w:tabs>
          <w:tab w:val="num" w:pos="927"/>
        </w:tabs>
        <w:ind w:left="927" w:hanging="360"/>
      </w:pPr>
    </w:lvl>
    <w:lvl w:ilvl="1">
      <w:start w:val="1"/>
      <w:numFmt w:val="decimal"/>
      <w:lvlText w:val="%2."/>
      <w:lvlJc w:val="left"/>
      <w:pPr>
        <w:tabs>
          <w:tab w:val="num" w:pos="927"/>
        </w:tabs>
        <w:ind w:left="927" w:hanging="360"/>
      </w:pPr>
      <w:rPr>
        <w:rFonts w:ascii="Tahoma" w:hAnsi="Tahoma" w:cs="Tahoma"/>
      </w:rPr>
    </w:lvl>
    <w:lvl w:ilvl="2">
      <w:start w:val="1"/>
      <w:numFmt w:val="lowerRoman"/>
      <w:lvlText w:val="%3."/>
      <w:lvlJc w:val="right"/>
      <w:pPr>
        <w:tabs>
          <w:tab w:val="num" w:pos="2367"/>
        </w:tabs>
        <w:ind w:left="2367" w:hanging="180"/>
      </w:pPr>
    </w:lvl>
    <w:lvl w:ilvl="3">
      <w:start w:val="1"/>
      <w:numFmt w:val="decimal"/>
      <w:lvlText w:val="%4."/>
      <w:lvlJc w:val="left"/>
      <w:pPr>
        <w:tabs>
          <w:tab w:val="num" w:pos="3087"/>
        </w:tabs>
        <w:ind w:left="3087" w:hanging="360"/>
      </w:pPr>
    </w:lvl>
    <w:lvl w:ilvl="4">
      <w:start w:val="1"/>
      <w:numFmt w:val="lowerLetter"/>
      <w:lvlText w:val="%5."/>
      <w:lvlJc w:val="left"/>
      <w:pPr>
        <w:tabs>
          <w:tab w:val="num" w:pos="3807"/>
        </w:tabs>
        <w:ind w:left="3807" w:hanging="360"/>
      </w:pPr>
    </w:lvl>
    <w:lvl w:ilvl="5">
      <w:start w:val="1"/>
      <w:numFmt w:val="lowerRoman"/>
      <w:lvlText w:val="%6."/>
      <w:lvlJc w:val="right"/>
      <w:pPr>
        <w:tabs>
          <w:tab w:val="num" w:pos="4527"/>
        </w:tabs>
        <w:ind w:left="4527" w:hanging="180"/>
      </w:pPr>
    </w:lvl>
    <w:lvl w:ilvl="6">
      <w:start w:val="1"/>
      <w:numFmt w:val="decimal"/>
      <w:lvlText w:val="%7."/>
      <w:lvlJc w:val="left"/>
      <w:pPr>
        <w:tabs>
          <w:tab w:val="num" w:pos="5247"/>
        </w:tabs>
        <w:ind w:left="5247" w:hanging="360"/>
      </w:pPr>
    </w:lvl>
    <w:lvl w:ilvl="7">
      <w:start w:val="1"/>
      <w:numFmt w:val="lowerLetter"/>
      <w:lvlText w:val="%8."/>
      <w:lvlJc w:val="left"/>
      <w:pPr>
        <w:tabs>
          <w:tab w:val="num" w:pos="5967"/>
        </w:tabs>
        <w:ind w:left="5967" w:hanging="360"/>
      </w:pPr>
    </w:lvl>
    <w:lvl w:ilvl="8">
      <w:start w:val="1"/>
      <w:numFmt w:val="lowerRoman"/>
      <w:lvlText w:val="%9."/>
      <w:lvlJc w:val="right"/>
      <w:pPr>
        <w:tabs>
          <w:tab w:val="num" w:pos="6687"/>
        </w:tabs>
        <w:ind w:left="6687" w:hanging="180"/>
      </w:pPr>
    </w:lvl>
  </w:abstractNum>
  <w:abstractNum w:abstractNumId="12" w15:restartNumberingAfterBreak="0">
    <w:nsid w:val="295134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9CA779E"/>
    <w:multiLevelType w:val="hybridMultilevel"/>
    <w:tmpl w:val="8D86B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8E2A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CE74EF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DB541BC"/>
    <w:multiLevelType w:val="multilevel"/>
    <w:tmpl w:val="DD6E45BA"/>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bullet"/>
      <w:lvlText w:val="o"/>
      <w:lvlJc w:val="left"/>
      <w:pPr>
        <w:ind w:left="1440" w:hanging="360"/>
      </w:pPr>
      <w:rPr>
        <w:rFonts w:ascii="Courier New" w:hAnsi="Courier New" w:cs="Courier New"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F2F6C9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D1105C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D2E48AE"/>
    <w:multiLevelType w:val="hybridMultilevel"/>
    <w:tmpl w:val="DA1CDBD4"/>
    <w:lvl w:ilvl="0" w:tplc="4FAC0C6A">
      <w:start w:val="1"/>
      <w:numFmt w:val="decimal"/>
      <w:pStyle w:val="List22"/>
      <w:lvlText w:val="(%1)"/>
      <w:lvlJc w:val="left"/>
      <w:pPr>
        <w:tabs>
          <w:tab w:val="num" w:pos="1476"/>
        </w:tabs>
        <w:ind w:left="1476" w:right="1418" w:hanging="341"/>
      </w:pPr>
      <w:rPr>
        <w:rFonts w:hint="default"/>
      </w:rPr>
    </w:lvl>
    <w:lvl w:ilvl="1" w:tplc="04090019">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20" w15:restartNumberingAfterBreak="0">
    <w:nsid w:val="403F6542"/>
    <w:multiLevelType w:val="multilevel"/>
    <w:tmpl w:val="DD6E45BA"/>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bullet"/>
      <w:lvlText w:val="o"/>
      <w:lvlJc w:val="left"/>
      <w:pPr>
        <w:ind w:left="1440" w:hanging="360"/>
      </w:pPr>
      <w:rPr>
        <w:rFonts w:ascii="Courier New" w:hAnsi="Courier New" w:cs="Courier New"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0B50E7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6EF78E0"/>
    <w:multiLevelType w:val="hybridMultilevel"/>
    <w:tmpl w:val="0686A1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88A26F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CA236D7"/>
    <w:multiLevelType w:val="multilevel"/>
    <w:tmpl w:val="BAEED18E"/>
    <w:lvl w:ilvl="0">
      <w:start w:val="1"/>
      <w:numFmt w:val="decimal"/>
      <w:pStyle w:val="BulletIndent3"/>
      <w:lvlText w:val="%1."/>
      <w:lvlJc w:val="left"/>
      <w:pPr>
        <w:tabs>
          <w:tab w:val="num" w:pos="1418"/>
        </w:tabs>
        <w:ind w:left="1418" w:right="1418" w:hanging="341"/>
      </w:pPr>
      <w:rPr>
        <w:rFonts w:hint="default"/>
      </w:rPr>
    </w:lvl>
    <w:lvl w:ilvl="1">
      <w:start w:val="1"/>
      <w:numFmt w:val="decimal"/>
      <w:isLgl/>
      <w:lvlText w:val="%1.%2"/>
      <w:lvlJc w:val="left"/>
      <w:pPr>
        <w:ind w:left="1778" w:hanging="360"/>
      </w:pPr>
      <w:rPr>
        <w:rFonts w:hint="default"/>
      </w:rPr>
    </w:lvl>
    <w:lvl w:ilvl="2">
      <w:start w:val="1"/>
      <w:numFmt w:val="decimal"/>
      <w:isLgl/>
      <w:lvlText w:val="%1.%2.%3"/>
      <w:lvlJc w:val="left"/>
      <w:pPr>
        <w:ind w:left="2479" w:hanging="720"/>
      </w:pPr>
      <w:rPr>
        <w:rFonts w:hint="default"/>
      </w:rPr>
    </w:lvl>
    <w:lvl w:ilvl="3">
      <w:start w:val="1"/>
      <w:numFmt w:val="decimal"/>
      <w:isLgl/>
      <w:lvlText w:val="%1.%2.%3.%4"/>
      <w:lvlJc w:val="left"/>
      <w:pPr>
        <w:ind w:left="2820" w:hanging="720"/>
      </w:pPr>
      <w:rPr>
        <w:rFonts w:hint="default"/>
      </w:rPr>
    </w:lvl>
    <w:lvl w:ilvl="4">
      <w:start w:val="1"/>
      <w:numFmt w:val="decimal"/>
      <w:isLgl/>
      <w:lvlText w:val="%1.%2.%3.%4.%5"/>
      <w:lvlJc w:val="left"/>
      <w:pPr>
        <w:ind w:left="3521" w:hanging="1080"/>
      </w:pPr>
      <w:rPr>
        <w:rFonts w:hint="default"/>
      </w:rPr>
    </w:lvl>
    <w:lvl w:ilvl="5">
      <w:start w:val="1"/>
      <w:numFmt w:val="decimal"/>
      <w:isLgl/>
      <w:lvlText w:val="%1.%2.%3.%4.%5.%6"/>
      <w:lvlJc w:val="left"/>
      <w:pPr>
        <w:ind w:left="3862" w:hanging="1080"/>
      </w:pPr>
      <w:rPr>
        <w:rFonts w:hint="default"/>
      </w:rPr>
    </w:lvl>
    <w:lvl w:ilvl="6">
      <w:start w:val="1"/>
      <w:numFmt w:val="decimal"/>
      <w:isLgl/>
      <w:lvlText w:val="%1.%2.%3.%4.%5.%6.%7"/>
      <w:lvlJc w:val="left"/>
      <w:pPr>
        <w:ind w:left="4563" w:hanging="1440"/>
      </w:pPr>
      <w:rPr>
        <w:rFonts w:hint="default"/>
      </w:rPr>
    </w:lvl>
    <w:lvl w:ilvl="7">
      <w:start w:val="1"/>
      <w:numFmt w:val="decimal"/>
      <w:isLgl/>
      <w:lvlText w:val="%1.%2.%3.%4.%5.%6.%7.%8"/>
      <w:lvlJc w:val="left"/>
      <w:pPr>
        <w:ind w:left="4904" w:hanging="1440"/>
      </w:pPr>
      <w:rPr>
        <w:rFonts w:hint="default"/>
      </w:rPr>
    </w:lvl>
    <w:lvl w:ilvl="8">
      <w:start w:val="1"/>
      <w:numFmt w:val="decimal"/>
      <w:isLgl/>
      <w:lvlText w:val="%1.%2.%3.%4.%5.%6.%7.%8.%9"/>
      <w:lvlJc w:val="left"/>
      <w:pPr>
        <w:ind w:left="5605" w:hanging="1800"/>
      </w:pPr>
      <w:rPr>
        <w:rFonts w:hint="default"/>
      </w:rPr>
    </w:lvl>
  </w:abstractNum>
  <w:abstractNum w:abstractNumId="25" w15:restartNumberingAfterBreak="0">
    <w:nsid w:val="4F467BD7"/>
    <w:multiLevelType w:val="hybridMultilevel"/>
    <w:tmpl w:val="E5C41F34"/>
    <w:lvl w:ilvl="0" w:tplc="17EAB146">
      <w:start w:val="1"/>
      <w:numFmt w:val="bullet"/>
      <w:pStyle w:val="PropBulletLevel1"/>
      <w:lvlText w:val=""/>
      <w:lvlJc w:val="left"/>
      <w:pPr>
        <w:tabs>
          <w:tab w:val="num" w:pos="1211"/>
        </w:tabs>
        <w:ind w:left="1211" w:hanging="360"/>
      </w:pPr>
      <w:rPr>
        <w:rFonts w:ascii="Symbol" w:hAnsi="Symbol" w:hint="default"/>
      </w:rPr>
    </w:lvl>
    <w:lvl w:ilvl="1" w:tplc="04090003">
      <w:start w:val="1"/>
      <w:numFmt w:val="bullet"/>
      <w:lvlText w:val="o"/>
      <w:lvlJc w:val="left"/>
      <w:pPr>
        <w:tabs>
          <w:tab w:val="num" w:pos="1571"/>
        </w:tabs>
        <w:ind w:left="1571" w:hanging="360"/>
      </w:pPr>
      <w:rPr>
        <w:rFonts w:ascii="Courier New" w:hAnsi="Courier New" w:cs="Courier New" w:hint="default"/>
      </w:rPr>
    </w:lvl>
    <w:lvl w:ilvl="2" w:tplc="04090005">
      <w:start w:val="1"/>
      <w:numFmt w:val="bullet"/>
      <w:lvlText w:val=""/>
      <w:lvlJc w:val="left"/>
      <w:pPr>
        <w:tabs>
          <w:tab w:val="num" w:pos="2291"/>
        </w:tabs>
        <w:ind w:left="2291" w:hanging="360"/>
      </w:pPr>
      <w:rPr>
        <w:rFonts w:ascii="Wingdings" w:hAnsi="Wingdings" w:hint="default"/>
      </w:rPr>
    </w:lvl>
    <w:lvl w:ilvl="3" w:tplc="04090001">
      <w:start w:val="1"/>
      <w:numFmt w:val="bullet"/>
      <w:lvlText w:val=""/>
      <w:lvlJc w:val="left"/>
      <w:pPr>
        <w:tabs>
          <w:tab w:val="num" w:pos="3011"/>
        </w:tabs>
        <w:ind w:left="3011" w:hanging="360"/>
      </w:pPr>
      <w:rPr>
        <w:rFonts w:ascii="Symbol" w:hAnsi="Symbol" w:hint="default"/>
      </w:rPr>
    </w:lvl>
    <w:lvl w:ilvl="4" w:tplc="04090003" w:tentative="1">
      <w:start w:val="1"/>
      <w:numFmt w:val="bullet"/>
      <w:lvlText w:val="o"/>
      <w:lvlJc w:val="left"/>
      <w:pPr>
        <w:tabs>
          <w:tab w:val="num" w:pos="3731"/>
        </w:tabs>
        <w:ind w:left="3731" w:hanging="360"/>
      </w:pPr>
      <w:rPr>
        <w:rFonts w:ascii="Courier New" w:hAnsi="Courier New" w:cs="Courier New" w:hint="default"/>
      </w:rPr>
    </w:lvl>
    <w:lvl w:ilvl="5" w:tplc="04090005" w:tentative="1">
      <w:start w:val="1"/>
      <w:numFmt w:val="bullet"/>
      <w:lvlText w:val=""/>
      <w:lvlJc w:val="left"/>
      <w:pPr>
        <w:tabs>
          <w:tab w:val="num" w:pos="4451"/>
        </w:tabs>
        <w:ind w:left="4451" w:hanging="360"/>
      </w:pPr>
      <w:rPr>
        <w:rFonts w:ascii="Wingdings" w:hAnsi="Wingdings" w:hint="default"/>
      </w:rPr>
    </w:lvl>
    <w:lvl w:ilvl="6" w:tplc="04090001" w:tentative="1">
      <w:start w:val="1"/>
      <w:numFmt w:val="bullet"/>
      <w:lvlText w:val=""/>
      <w:lvlJc w:val="left"/>
      <w:pPr>
        <w:tabs>
          <w:tab w:val="num" w:pos="5171"/>
        </w:tabs>
        <w:ind w:left="5171" w:hanging="360"/>
      </w:pPr>
      <w:rPr>
        <w:rFonts w:ascii="Symbol" w:hAnsi="Symbol" w:hint="default"/>
      </w:rPr>
    </w:lvl>
    <w:lvl w:ilvl="7" w:tplc="04090003" w:tentative="1">
      <w:start w:val="1"/>
      <w:numFmt w:val="bullet"/>
      <w:lvlText w:val="o"/>
      <w:lvlJc w:val="left"/>
      <w:pPr>
        <w:tabs>
          <w:tab w:val="num" w:pos="5891"/>
        </w:tabs>
        <w:ind w:left="5891" w:hanging="360"/>
      </w:pPr>
      <w:rPr>
        <w:rFonts w:ascii="Courier New" w:hAnsi="Courier New" w:cs="Courier New" w:hint="default"/>
      </w:rPr>
    </w:lvl>
    <w:lvl w:ilvl="8" w:tplc="04090005" w:tentative="1">
      <w:start w:val="1"/>
      <w:numFmt w:val="bullet"/>
      <w:lvlText w:val=""/>
      <w:lvlJc w:val="left"/>
      <w:pPr>
        <w:tabs>
          <w:tab w:val="num" w:pos="6611"/>
        </w:tabs>
        <w:ind w:left="6611" w:hanging="360"/>
      </w:pPr>
      <w:rPr>
        <w:rFonts w:ascii="Wingdings" w:hAnsi="Wingdings" w:hint="default"/>
      </w:rPr>
    </w:lvl>
  </w:abstractNum>
  <w:abstractNum w:abstractNumId="26" w15:restartNumberingAfterBreak="0">
    <w:nsid w:val="515A22B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526D6EF7"/>
    <w:multiLevelType w:val="multilevel"/>
    <w:tmpl w:val="42762DAA"/>
    <w:lvl w:ilvl="0">
      <w:start w:val="1"/>
      <w:numFmt w:val="decimal"/>
      <w:pStyle w:val="App2"/>
      <w:lvlText w:val="%1"/>
      <w:lvlJc w:val="left"/>
      <w:pPr>
        <w:tabs>
          <w:tab w:val="num" w:pos="1077"/>
        </w:tabs>
        <w:ind w:left="1077" w:right="1077" w:hanging="1077"/>
      </w:pPr>
      <w:rPr>
        <w:rFonts w:hint="default"/>
        <w:sz w:val="28"/>
        <w:szCs w:val="28"/>
      </w:rPr>
    </w:lvl>
    <w:lvl w:ilvl="1">
      <w:start w:val="1"/>
      <w:numFmt w:val="decimal"/>
      <w:isLgl/>
      <w:lvlText w:val="%1.%2"/>
      <w:lvlJc w:val="left"/>
      <w:pPr>
        <w:tabs>
          <w:tab w:val="num" w:pos="1080"/>
        </w:tabs>
        <w:ind w:left="1080" w:right="1080" w:hanging="1080"/>
      </w:pPr>
      <w:rPr>
        <w:rFonts w:hint="default"/>
      </w:rPr>
    </w:lvl>
    <w:lvl w:ilvl="2">
      <w:start w:val="1"/>
      <w:numFmt w:val="decimal"/>
      <w:isLgl/>
      <w:lvlText w:val="%1.%2.%3"/>
      <w:lvlJc w:val="left"/>
      <w:pPr>
        <w:tabs>
          <w:tab w:val="num" w:pos="1080"/>
        </w:tabs>
        <w:ind w:left="1080" w:right="1080" w:hanging="1080"/>
      </w:pPr>
      <w:rPr>
        <w:rFonts w:hint="default"/>
      </w:rPr>
    </w:lvl>
    <w:lvl w:ilvl="3">
      <w:start w:val="1"/>
      <w:numFmt w:val="decimal"/>
      <w:isLgl/>
      <w:lvlText w:val="%1.%2.%3.%4"/>
      <w:lvlJc w:val="left"/>
      <w:pPr>
        <w:tabs>
          <w:tab w:val="num" w:pos="1080"/>
        </w:tabs>
        <w:ind w:left="1080" w:right="1080" w:hanging="1080"/>
      </w:pPr>
      <w:rPr>
        <w:rFonts w:hint="default"/>
      </w:rPr>
    </w:lvl>
    <w:lvl w:ilvl="4">
      <w:start w:val="1"/>
      <w:numFmt w:val="decimal"/>
      <w:isLgl/>
      <w:lvlText w:val="%1.%2.%3.%4.%5"/>
      <w:lvlJc w:val="left"/>
      <w:pPr>
        <w:tabs>
          <w:tab w:val="num" w:pos="1080"/>
        </w:tabs>
        <w:ind w:left="1080" w:right="1080" w:hanging="1080"/>
      </w:pPr>
      <w:rPr>
        <w:rFonts w:hint="default"/>
      </w:rPr>
    </w:lvl>
    <w:lvl w:ilvl="5">
      <w:start w:val="1"/>
      <w:numFmt w:val="decimal"/>
      <w:isLgl/>
      <w:lvlText w:val="%1.%2.%3.%4.%5.%6"/>
      <w:lvlJc w:val="left"/>
      <w:pPr>
        <w:tabs>
          <w:tab w:val="num" w:pos="1080"/>
        </w:tabs>
        <w:ind w:left="1080" w:right="1080" w:hanging="1080"/>
      </w:pPr>
      <w:rPr>
        <w:rFonts w:hint="default"/>
      </w:rPr>
    </w:lvl>
    <w:lvl w:ilvl="6">
      <w:start w:val="1"/>
      <w:numFmt w:val="decimal"/>
      <w:isLgl/>
      <w:lvlText w:val="%1.%2.%3.%4.%5.%6.%7"/>
      <w:lvlJc w:val="left"/>
      <w:pPr>
        <w:tabs>
          <w:tab w:val="num" w:pos="1440"/>
        </w:tabs>
        <w:ind w:left="1440" w:right="1440" w:hanging="1440"/>
      </w:pPr>
      <w:rPr>
        <w:rFonts w:hint="default"/>
      </w:rPr>
    </w:lvl>
    <w:lvl w:ilvl="7">
      <w:start w:val="1"/>
      <w:numFmt w:val="decimal"/>
      <w:isLgl/>
      <w:lvlText w:val="%1.%2.%3.%4.%5.%6.%7.%8"/>
      <w:lvlJc w:val="left"/>
      <w:pPr>
        <w:tabs>
          <w:tab w:val="num" w:pos="1440"/>
        </w:tabs>
        <w:ind w:left="1440" w:right="1440" w:hanging="1440"/>
      </w:pPr>
      <w:rPr>
        <w:rFonts w:hint="default"/>
      </w:rPr>
    </w:lvl>
    <w:lvl w:ilvl="8">
      <w:start w:val="1"/>
      <w:numFmt w:val="decimal"/>
      <w:isLgl/>
      <w:lvlText w:val="%1.%2.%3.%4.%5.%6.%7.%8.%9"/>
      <w:lvlJc w:val="left"/>
      <w:pPr>
        <w:tabs>
          <w:tab w:val="num" w:pos="1800"/>
        </w:tabs>
        <w:ind w:left="1800" w:right="1800" w:hanging="1800"/>
      </w:pPr>
      <w:rPr>
        <w:rFonts w:hint="default"/>
      </w:rPr>
    </w:lvl>
  </w:abstractNum>
  <w:abstractNum w:abstractNumId="28" w15:restartNumberingAfterBreak="0">
    <w:nsid w:val="5D5F621A"/>
    <w:multiLevelType w:val="hybridMultilevel"/>
    <w:tmpl w:val="6C80F76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5EF76A27"/>
    <w:multiLevelType w:val="singleLevel"/>
    <w:tmpl w:val="339078E6"/>
    <w:lvl w:ilvl="0">
      <w:start w:val="1"/>
      <w:numFmt w:val="decimal"/>
      <w:pStyle w:val="Numberedindent"/>
      <w:lvlText w:val="2.%1"/>
      <w:lvlJc w:val="left"/>
      <w:pPr>
        <w:ind w:left="567" w:hanging="567"/>
      </w:pPr>
      <w:rPr>
        <w:rFonts w:hint="default"/>
      </w:rPr>
    </w:lvl>
  </w:abstractNum>
  <w:abstractNum w:abstractNumId="30" w15:restartNumberingAfterBreak="0">
    <w:nsid w:val="60293D1E"/>
    <w:multiLevelType w:val="hybridMultilevel"/>
    <w:tmpl w:val="E27C48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46257B1"/>
    <w:multiLevelType w:val="singleLevel"/>
    <w:tmpl w:val="8CA06800"/>
    <w:lvl w:ilvl="0">
      <w:start w:val="1"/>
      <w:numFmt w:val="upperRoman"/>
      <w:pStyle w:val="Normal01a"/>
      <w:lvlText w:val="%1."/>
      <w:lvlJc w:val="right"/>
      <w:pPr>
        <w:tabs>
          <w:tab w:val="num" w:pos="644"/>
        </w:tabs>
        <w:ind w:left="284" w:firstLine="0"/>
      </w:pPr>
    </w:lvl>
  </w:abstractNum>
  <w:abstractNum w:abstractNumId="32" w15:restartNumberingAfterBreak="0">
    <w:nsid w:val="66D12A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AC7206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6D2871F7"/>
    <w:multiLevelType w:val="hybridMultilevel"/>
    <w:tmpl w:val="3522E124"/>
    <w:lvl w:ilvl="0" w:tplc="BD0C0094">
      <w:start w:val="1"/>
      <w:numFmt w:val="bullet"/>
      <w:pStyle w:val="BulletIndent2"/>
      <w:lvlText w:val=""/>
      <w:lvlJc w:val="left"/>
      <w:pPr>
        <w:tabs>
          <w:tab w:val="num" w:pos="1418"/>
        </w:tabs>
        <w:ind w:left="1418" w:right="1418" w:hanging="341"/>
      </w:pPr>
      <w:rPr>
        <w:rFonts w:ascii="Symbol" w:hAnsi="Symbol" w:hint="default"/>
      </w:rPr>
    </w:lvl>
    <w:lvl w:ilvl="1" w:tplc="04090019">
      <w:start w:val="1"/>
      <w:numFmt w:val="bullet"/>
      <w:lvlText w:val="o"/>
      <w:lvlJc w:val="left"/>
      <w:pPr>
        <w:tabs>
          <w:tab w:val="num" w:pos="1440"/>
        </w:tabs>
        <w:ind w:left="1440" w:right="1440" w:hanging="360"/>
      </w:pPr>
      <w:rPr>
        <w:rFonts w:ascii="Courier New" w:hAnsi="Courier New" w:cs="Courier New" w:hint="default"/>
      </w:rPr>
    </w:lvl>
    <w:lvl w:ilvl="2" w:tplc="0409001B" w:tentative="1">
      <w:start w:val="1"/>
      <w:numFmt w:val="bullet"/>
      <w:lvlText w:val=""/>
      <w:lvlJc w:val="left"/>
      <w:pPr>
        <w:tabs>
          <w:tab w:val="num" w:pos="2160"/>
        </w:tabs>
        <w:ind w:left="2160" w:right="2160" w:hanging="360"/>
      </w:pPr>
      <w:rPr>
        <w:rFonts w:ascii="Wingdings" w:hAnsi="Wingdings" w:hint="default"/>
      </w:rPr>
    </w:lvl>
    <w:lvl w:ilvl="3" w:tplc="0409000F" w:tentative="1">
      <w:start w:val="1"/>
      <w:numFmt w:val="bullet"/>
      <w:lvlText w:val=""/>
      <w:lvlJc w:val="left"/>
      <w:pPr>
        <w:tabs>
          <w:tab w:val="num" w:pos="2880"/>
        </w:tabs>
        <w:ind w:left="2880" w:right="2880" w:hanging="360"/>
      </w:pPr>
      <w:rPr>
        <w:rFonts w:ascii="Symbol" w:hAnsi="Symbol" w:hint="default"/>
      </w:rPr>
    </w:lvl>
    <w:lvl w:ilvl="4" w:tplc="04090019" w:tentative="1">
      <w:start w:val="1"/>
      <w:numFmt w:val="bullet"/>
      <w:lvlText w:val="o"/>
      <w:lvlJc w:val="left"/>
      <w:pPr>
        <w:tabs>
          <w:tab w:val="num" w:pos="3600"/>
        </w:tabs>
        <w:ind w:left="3600" w:right="3600" w:hanging="360"/>
      </w:pPr>
      <w:rPr>
        <w:rFonts w:ascii="Courier New" w:hAnsi="Courier New" w:cs="Courier New" w:hint="default"/>
      </w:rPr>
    </w:lvl>
    <w:lvl w:ilvl="5" w:tplc="0409001B" w:tentative="1">
      <w:start w:val="1"/>
      <w:numFmt w:val="bullet"/>
      <w:lvlText w:val=""/>
      <w:lvlJc w:val="left"/>
      <w:pPr>
        <w:tabs>
          <w:tab w:val="num" w:pos="4320"/>
        </w:tabs>
        <w:ind w:left="4320" w:right="4320" w:hanging="360"/>
      </w:pPr>
      <w:rPr>
        <w:rFonts w:ascii="Wingdings" w:hAnsi="Wingdings" w:hint="default"/>
      </w:rPr>
    </w:lvl>
    <w:lvl w:ilvl="6" w:tplc="0409000F" w:tentative="1">
      <w:start w:val="1"/>
      <w:numFmt w:val="bullet"/>
      <w:lvlText w:val=""/>
      <w:lvlJc w:val="left"/>
      <w:pPr>
        <w:tabs>
          <w:tab w:val="num" w:pos="5040"/>
        </w:tabs>
        <w:ind w:left="5040" w:right="5040" w:hanging="360"/>
      </w:pPr>
      <w:rPr>
        <w:rFonts w:ascii="Symbol" w:hAnsi="Symbol" w:hint="default"/>
      </w:rPr>
    </w:lvl>
    <w:lvl w:ilvl="7" w:tplc="04090019" w:tentative="1">
      <w:start w:val="1"/>
      <w:numFmt w:val="bullet"/>
      <w:lvlText w:val="o"/>
      <w:lvlJc w:val="left"/>
      <w:pPr>
        <w:tabs>
          <w:tab w:val="num" w:pos="5760"/>
        </w:tabs>
        <w:ind w:left="5760" w:right="5760" w:hanging="360"/>
      </w:pPr>
      <w:rPr>
        <w:rFonts w:ascii="Courier New" w:hAnsi="Courier New" w:cs="Courier New" w:hint="default"/>
      </w:rPr>
    </w:lvl>
    <w:lvl w:ilvl="8" w:tplc="0409001B" w:tentative="1">
      <w:start w:val="1"/>
      <w:numFmt w:val="bullet"/>
      <w:lvlText w:val=""/>
      <w:lvlJc w:val="left"/>
      <w:pPr>
        <w:tabs>
          <w:tab w:val="num" w:pos="6480"/>
        </w:tabs>
        <w:ind w:left="6480" w:right="6480" w:hanging="360"/>
      </w:pPr>
      <w:rPr>
        <w:rFonts w:ascii="Wingdings" w:hAnsi="Wingdings" w:hint="default"/>
      </w:rPr>
    </w:lvl>
  </w:abstractNum>
  <w:abstractNum w:abstractNumId="35" w15:restartNumberingAfterBreak="0">
    <w:nsid w:val="6FDE6D2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75DB2B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7B2D490B"/>
    <w:multiLevelType w:val="hybridMultilevel"/>
    <w:tmpl w:val="49243C7E"/>
    <w:lvl w:ilvl="0" w:tplc="05E683E4">
      <w:start w:val="1"/>
      <w:numFmt w:val="decimal"/>
      <w:lvlText w:val="[%1] "/>
      <w:lvlJc w:val="center"/>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0076172">
    <w:abstractNumId w:val="29"/>
  </w:num>
  <w:num w:numId="2" w16cid:durableId="1887181557">
    <w:abstractNumId w:val="27"/>
  </w:num>
  <w:num w:numId="3" w16cid:durableId="961306533">
    <w:abstractNumId w:val="34"/>
  </w:num>
  <w:num w:numId="4" w16cid:durableId="1616328528">
    <w:abstractNumId w:val="9"/>
  </w:num>
  <w:num w:numId="5" w16cid:durableId="910039483">
    <w:abstractNumId w:val="24"/>
  </w:num>
  <w:num w:numId="6" w16cid:durableId="643388028">
    <w:abstractNumId w:val="3"/>
  </w:num>
  <w:num w:numId="7" w16cid:durableId="68964629">
    <w:abstractNumId w:val="19"/>
  </w:num>
  <w:num w:numId="8" w16cid:durableId="1376463682">
    <w:abstractNumId w:val="31"/>
  </w:num>
  <w:num w:numId="9" w16cid:durableId="380446480">
    <w:abstractNumId w:val="11"/>
  </w:num>
  <w:num w:numId="10" w16cid:durableId="1674457204">
    <w:abstractNumId w:val="25"/>
  </w:num>
  <w:num w:numId="11" w16cid:durableId="2106686481">
    <w:abstractNumId w:val="37"/>
  </w:num>
  <w:num w:numId="12" w16cid:durableId="857432313">
    <w:abstractNumId w:val="6"/>
  </w:num>
  <w:num w:numId="13" w16cid:durableId="1999962845">
    <w:abstractNumId w:val="17"/>
  </w:num>
  <w:num w:numId="14" w16cid:durableId="216627332">
    <w:abstractNumId w:val="8"/>
  </w:num>
  <w:num w:numId="15" w16cid:durableId="105010151">
    <w:abstractNumId w:val="26"/>
  </w:num>
  <w:num w:numId="16" w16cid:durableId="248083693">
    <w:abstractNumId w:val="23"/>
  </w:num>
  <w:num w:numId="17" w16cid:durableId="1160122830">
    <w:abstractNumId w:val="0"/>
  </w:num>
  <w:num w:numId="18" w16cid:durableId="1464929452">
    <w:abstractNumId w:val="10"/>
  </w:num>
  <w:num w:numId="19" w16cid:durableId="1451431343">
    <w:abstractNumId w:val="2"/>
  </w:num>
  <w:num w:numId="20" w16cid:durableId="772628737">
    <w:abstractNumId w:val="30"/>
  </w:num>
  <w:num w:numId="21" w16cid:durableId="2062171294">
    <w:abstractNumId w:val="33"/>
  </w:num>
  <w:num w:numId="22" w16cid:durableId="1473790788">
    <w:abstractNumId w:val="1"/>
  </w:num>
  <w:num w:numId="23" w16cid:durableId="750001706">
    <w:abstractNumId w:val="35"/>
  </w:num>
  <w:num w:numId="24" w16cid:durableId="1145782161">
    <w:abstractNumId w:val="28"/>
  </w:num>
  <w:num w:numId="25" w16cid:durableId="2129202587">
    <w:abstractNumId w:val="13"/>
  </w:num>
  <w:num w:numId="26" w16cid:durableId="1203640169">
    <w:abstractNumId w:val="4"/>
  </w:num>
  <w:num w:numId="27" w16cid:durableId="29963236">
    <w:abstractNumId w:val="21"/>
  </w:num>
  <w:num w:numId="28" w16cid:durableId="1023284430">
    <w:abstractNumId w:val="7"/>
  </w:num>
  <w:num w:numId="29" w16cid:durableId="913778905">
    <w:abstractNumId w:val="15"/>
  </w:num>
  <w:num w:numId="30" w16cid:durableId="898595455">
    <w:abstractNumId w:val="36"/>
  </w:num>
  <w:num w:numId="31" w16cid:durableId="2012029182">
    <w:abstractNumId w:val="32"/>
  </w:num>
  <w:num w:numId="32" w16cid:durableId="1681815265">
    <w:abstractNumId w:val="14"/>
  </w:num>
  <w:num w:numId="33" w16cid:durableId="1720011038">
    <w:abstractNumId w:val="18"/>
  </w:num>
  <w:num w:numId="34" w16cid:durableId="1376469346">
    <w:abstractNumId w:val="5"/>
  </w:num>
  <w:num w:numId="35" w16cid:durableId="163982849">
    <w:abstractNumId w:val="3"/>
  </w:num>
  <w:num w:numId="36" w16cid:durableId="883717626">
    <w:abstractNumId w:val="12"/>
  </w:num>
  <w:num w:numId="37" w16cid:durableId="1335650765">
    <w:abstractNumId w:val="20"/>
  </w:num>
  <w:num w:numId="38" w16cid:durableId="1311444811">
    <w:abstractNumId w:val="3"/>
  </w:num>
  <w:num w:numId="39" w16cid:durableId="1289049799">
    <w:abstractNumId w:val="22"/>
  </w:num>
  <w:num w:numId="40" w16cid:durableId="2087066247">
    <w:abstractNumId w:val="3"/>
  </w:num>
  <w:num w:numId="41" w16cid:durableId="258759510">
    <w:abstractNumId w:val="16"/>
  </w:num>
  <w:num w:numId="42" w16cid:durableId="178080809">
    <w:abstractNumId w:val="3"/>
  </w:num>
  <w:num w:numId="43" w16cid:durableId="819231502">
    <w:abstractNumId w:val="3"/>
  </w:num>
  <w:num w:numId="44" w16cid:durableId="1361468259">
    <w:abstractNumId w:val="3"/>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Ezuz Ruby">
    <w15:presenceInfo w15:providerId="AD" w15:userId="S::Reuven.Ezuz@elbitsystems.com::1172baaa-40af-4489-a02f-38bc9735bf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revisionView w:markup="0"/>
  <w:doNotTrackFormatting/>
  <w:defaultTabStop w:val="720"/>
  <w:drawingGridHorizontalSpacing w:val="120"/>
  <w:drawingGridVerticalSpacing w:val="181"/>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3DA"/>
    <w:rsid w:val="00002B42"/>
    <w:rsid w:val="00002EC6"/>
    <w:rsid w:val="00002EE7"/>
    <w:rsid w:val="000034FC"/>
    <w:rsid w:val="00004E42"/>
    <w:rsid w:val="0001116B"/>
    <w:rsid w:val="00011EA9"/>
    <w:rsid w:val="00011FA5"/>
    <w:rsid w:val="00012C23"/>
    <w:rsid w:val="0001341F"/>
    <w:rsid w:val="00013C9C"/>
    <w:rsid w:val="000141B5"/>
    <w:rsid w:val="00015674"/>
    <w:rsid w:val="00015703"/>
    <w:rsid w:val="00015976"/>
    <w:rsid w:val="00015E10"/>
    <w:rsid w:val="00023275"/>
    <w:rsid w:val="00023FB1"/>
    <w:rsid w:val="00024864"/>
    <w:rsid w:val="00024FED"/>
    <w:rsid w:val="00026960"/>
    <w:rsid w:val="00027AB1"/>
    <w:rsid w:val="00030541"/>
    <w:rsid w:val="00030921"/>
    <w:rsid w:val="0003208C"/>
    <w:rsid w:val="00033994"/>
    <w:rsid w:val="00041AEE"/>
    <w:rsid w:val="0004453B"/>
    <w:rsid w:val="00045806"/>
    <w:rsid w:val="00045CA0"/>
    <w:rsid w:val="00051019"/>
    <w:rsid w:val="00060391"/>
    <w:rsid w:val="00061750"/>
    <w:rsid w:val="000661C8"/>
    <w:rsid w:val="00066ECE"/>
    <w:rsid w:val="0006702D"/>
    <w:rsid w:val="00071684"/>
    <w:rsid w:val="0007190B"/>
    <w:rsid w:val="00072222"/>
    <w:rsid w:val="00074223"/>
    <w:rsid w:val="0007462C"/>
    <w:rsid w:val="0008034D"/>
    <w:rsid w:val="000814A6"/>
    <w:rsid w:val="00081A11"/>
    <w:rsid w:val="00081BE6"/>
    <w:rsid w:val="00081D0C"/>
    <w:rsid w:val="000852BB"/>
    <w:rsid w:val="00090BE0"/>
    <w:rsid w:val="00092BFF"/>
    <w:rsid w:val="00093982"/>
    <w:rsid w:val="000944D2"/>
    <w:rsid w:val="00095106"/>
    <w:rsid w:val="00095A27"/>
    <w:rsid w:val="00096B32"/>
    <w:rsid w:val="00097226"/>
    <w:rsid w:val="000A1F02"/>
    <w:rsid w:val="000A2D2C"/>
    <w:rsid w:val="000A314F"/>
    <w:rsid w:val="000A3351"/>
    <w:rsid w:val="000A4481"/>
    <w:rsid w:val="000A52BF"/>
    <w:rsid w:val="000A5D9E"/>
    <w:rsid w:val="000A60E9"/>
    <w:rsid w:val="000A6732"/>
    <w:rsid w:val="000A72A4"/>
    <w:rsid w:val="000B17B2"/>
    <w:rsid w:val="000B3B5C"/>
    <w:rsid w:val="000B4162"/>
    <w:rsid w:val="000B7C2B"/>
    <w:rsid w:val="000C1B91"/>
    <w:rsid w:val="000C4483"/>
    <w:rsid w:val="000C44DD"/>
    <w:rsid w:val="000C4C8B"/>
    <w:rsid w:val="000C758E"/>
    <w:rsid w:val="000C7AD8"/>
    <w:rsid w:val="000D3C3C"/>
    <w:rsid w:val="000D41B3"/>
    <w:rsid w:val="000D503C"/>
    <w:rsid w:val="000D5D60"/>
    <w:rsid w:val="000E014B"/>
    <w:rsid w:val="000E0939"/>
    <w:rsid w:val="000E0A0D"/>
    <w:rsid w:val="000E2FA2"/>
    <w:rsid w:val="000E4047"/>
    <w:rsid w:val="000E4631"/>
    <w:rsid w:val="000E4CA9"/>
    <w:rsid w:val="000E775B"/>
    <w:rsid w:val="000F14F2"/>
    <w:rsid w:val="000F193F"/>
    <w:rsid w:val="000F32AB"/>
    <w:rsid w:val="000F482D"/>
    <w:rsid w:val="000F4D88"/>
    <w:rsid w:val="000F4DBB"/>
    <w:rsid w:val="000F6188"/>
    <w:rsid w:val="0010379A"/>
    <w:rsid w:val="0010598A"/>
    <w:rsid w:val="001074B2"/>
    <w:rsid w:val="00110F12"/>
    <w:rsid w:val="00112722"/>
    <w:rsid w:val="0011330F"/>
    <w:rsid w:val="001138B7"/>
    <w:rsid w:val="00113D8C"/>
    <w:rsid w:val="0011431A"/>
    <w:rsid w:val="0012011A"/>
    <w:rsid w:val="00122361"/>
    <w:rsid w:val="00123DE1"/>
    <w:rsid w:val="00124EE8"/>
    <w:rsid w:val="00126726"/>
    <w:rsid w:val="00126E54"/>
    <w:rsid w:val="00130F5E"/>
    <w:rsid w:val="0013155D"/>
    <w:rsid w:val="001323EB"/>
    <w:rsid w:val="00132701"/>
    <w:rsid w:val="0013488F"/>
    <w:rsid w:val="00134AC6"/>
    <w:rsid w:val="00137105"/>
    <w:rsid w:val="00137CCB"/>
    <w:rsid w:val="001406B8"/>
    <w:rsid w:val="00141CED"/>
    <w:rsid w:val="00144A0A"/>
    <w:rsid w:val="001452A3"/>
    <w:rsid w:val="00145560"/>
    <w:rsid w:val="001456B1"/>
    <w:rsid w:val="00145E8B"/>
    <w:rsid w:val="0015123D"/>
    <w:rsid w:val="00152347"/>
    <w:rsid w:val="00152B26"/>
    <w:rsid w:val="00153E87"/>
    <w:rsid w:val="00153EDA"/>
    <w:rsid w:val="00156A4F"/>
    <w:rsid w:val="00157F4C"/>
    <w:rsid w:val="0016010D"/>
    <w:rsid w:val="001605DA"/>
    <w:rsid w:val="00165E93"/>
    <w:rsid w:val="00166A3E"/>
    <w:rsid w:val="001703E7"/>
    <w:rsid w:val="001726A9"/>
    <w:rsid w:val="00173357"/>
    <w:rsid w:val="00180D36"/>
    <w:rsid w:val="00181F66"/>
    <w:rsid w:val="00182A80"/>
    <w:rsid w:val="00182B8F"/>
    <w:rsid w:val="00190784"/>
    <w:rsid w:val="00191882"/>
    <w:rsid w:val="00192DD6"/>
    <w:rsid w:val="00193901"/>
    <w:rsid w:val="0019397B"/>
    <w:rsid w:val="001941B9"/>
    <w:rsid w:val="00195078"/>
    <w:rsid w:val="00195B27"/>
    <w:rsid w:val="00197B98"/>
    <w:rsid w:val="001A26BF"/>
    <w:rsid w:val="001A4C1E"/>
    <w:rsid w:val="001A4D45"/>
    <w:rsid w:val="001A61A2"/>
    <w:rsid w:val="001A6ED1"/>
    <w:rsid w:val="001A79E9"/>
    <w:rsid w:val="001B037D"/>
    <w:rsid w:val="001B24A4"/>
    <w:rsid w:val="001B2980"/>
    <w:rsid w:val="001B3869"/>
    <w:rsid w:val="001B65EC"/>
    <w:rsid w:val="001B66CC"/>
    <w:rsid w:val="001C5CFA"/>
    <w:rsid w:val="001C75E3"/>
    <w:rsid w:val="001D0B03"/>
    <w:rsid w:val="001D27FC"/>
    <w:rsid w:val="001D3AD8"/>
    <w:rsid w:val="001D4030"/>
    <w:rsid w:val="001D656C"/>
    <w:rsid w:val="001D6E68"/>
    <w:rsid w:val="001D722B"/>
    <w:rsid w:val="001E1F8E"/>
    <w:rsid w:val="001E1FBC"/>
    <w:rsid w:val="001E4CEE"/>
    <w:rsid w:val="001E7ABA"/>
    <w:rsid w:val="001F3DE3"/>
    <w:rsid w:val="001F4B6A"/>
    <w:rsid w:val="001F53D6"/>
    <w:rsid w:val="001F5989"/>
    <w:rsid w:val="001F5E73"/>
    <w:rsid w:val="001F79DC"/>
    <w:rsid w:val="00200430"/>
    <w:rsid w:val="00200F88"/>
    <w:rsid w:val="00202548"/>
    <w:rsid w:val="00203482"/>
    <w:rsid w:val="00203DF8"/>
    <w:rsid w:val="00204EE2"/>
    <w:rsid w:val="00205186"/>
    <w:rsid w:val="00205973"/>
    <w:rsid w:val="002100E8"/>
    <w:rsid w:val="002101E3"/>
    <w:rsid w:val="002110E2"/>
    <w:rsid w:val="00211EFA"/>
    <w:rsid w:val="00211FEA"/>
    <w:rsid w:val="00212305"/>
    <w:rsid w:val="002144BC"/>
    <w:rsid w:val="00214AF4"/>
    <w:rsid w:val="0021559D"/>
    <w:rsid w:val="002175A2"/>
    <w:rsid w:val="0021799F"/>
    <w:rsid w:val="002246E0"/>
    <w:rsid w:val="0022539E"/>
    <w:rsid w:val="0022716C"/>
    <w:rsid w:val="002300C5"/>
    <w:rsid w:val="0023020C"/>
    <w:rsid w:val="00230866"/>
    <w:rsid w:val="00231AF2"/>
    <w:rsid w:val="00232AB9"/>
    <w:rsid w:val="002343CC"/>
    <w:rsid w:val="00235307"/>
    <w:rsid w:val="00241492"/>
    <w:rsid w:val="002420F7"/>
    <w:rsid w:val="00243356"/>
    <w:rsid w:val="00244152"/>
    <w:rsid w:val="002462FA"/>
    <w:rsid w:val="00250DB2"/>
    <w:rsid w:val="002528D2"/>
    <w:rsid w:val="002535A9"/>
    <w:rsid w:val="00254B35"/>
    <w:rsid w:val="0025695F"/>
    <w:rsid w:val="00261C6E"/>
    <w:rsid w:val="00267E8A"/>
    <w:rsid w:val="00271D21"/>
    <w:rsid w:val="00274045"/>
    <w:rsid w:val="00275AE2"/>
    <w:rsid w:val="002762E0"/>
    <w:rsid w:val="00276A78"/>
    <w:rsid w:val="00276CF6"/>
    <w:rsid w:val="00276FBB"/>
    <w:rsid w:val="00277022"/>
    <w:rsid w:val="00277739"/>
    <w:rsid w:val="002777AA"/>
    <w:rsid w:val="00280A60"/>
    <w:rsid w:val="002813B0"/>
    <w:rsid w:val="00281CAA"/>
    <w:rsid w:val="002833B5"/>
    <w:rsid w:val="0029015C"/>
    <w:rsid w:val="002909E7"/>
    <w:rsid w:val="00290E34"/>
    <w:rsid w:val="00291E04"/>
    <w:rsid w:val="002947C5"/>
    <w:rsid w:val="002A4059"/>
    <w:rsid w:val="002A5960"/>
    <w:rsid w:val="002A6A7D"/>
    <w:rsid w:val="002A6B9A"/>
    <w:rsid w:val="002A7732"/>
    <w:rsid w:val="002B0879"/>
    <w:rsid w:val="002B152D"/>
    <w:rsid w:val="002B3EE5"/>
    <w:rsid w:val="002B5E11"/>
    <w:rsid w:val="002B6E68"/>
    <w:rsid w:val="002C07DE"/>
    <w:rsid w:val="002C1404"/>
    <w:rsid w:val="002C1FE1"/>
    <w:rsid w:val="002C239F"/>
    <w:rsid w:val="002C3709"/>
    <w:rsid w:val="002C49D6"/>
    <w:rsid w:val="002C4FBE"/>
    <w:rsid w:val="002C510D"/>
    <w:rsid w:val="002C61AB"/>
    <w:rsid w:val="002C6353"/>
    <w:rsid w:val="002C6515"/>
    <w:rsid w:val="002C68C5"/>
    <w:rsid w:val="002D003C"/>
    <w:rsid w:val="002D149F"/>
    <w:rsid w:val="002D1DB7"/>
    <w:rsid w:val="002D26E9"/>
    <w:rsid w:val="002D3818"/>
    <w:rsid w:val="002D5121"/>
    <w:rsid w:val="002D543F"/>
    <w:rsid w:val="002D6E3A"/>
    <w:rsid w:val="002E0026"/>
    <w:rsid w:val="002E0D6E"/>
    <w:rsid w:val="002E220B"/>
    <w:rsid w:val="002E25FB"/>
    <w:rsid w:val="002E3855"/>
    <w:rsid w:val="002E3CA0"/>
    <w:rsid w:val="002E5A2F"/>
    <w:rsid w:val="002E6537"/>
    <w:rsid w:val="002F387B"/>
    <w:rsid w:val="002F3DE4"/>
    <w:rsid w:val="002F48D7"/>
    <w:rsid w:val="002F4B2F"/>
    <w:rsid w:val="002F5A7F"/>
    <w:rsid w:val="002F7A0F"/>
    <w:rsid w:val="00302DEC"/>
    <w:rsid w:val="0030402C"/>
    <w:rsid w:val="00304F2E"/>
    <w:rsid w:val="00306568"/>
    <w:rsid w:val="00310430"/>
    <w:rsid w:val="00312FD6"/>
    <w:rsid w:val="00312FF2"/>
    <w:rsid w:val="00314D4E"/>
    <w:rsid w:val="003168B5"/>
    <w:rsid w:val="00321DA4"/>
    <w:rsid w:val="00321FC8"/>
    <w:rsid w:val="00325DFD"/>
    <w:rsid w:val="003332A0"/>
    <w:rsid w:val="00335CC4"/>
    <w:rsid w:val="00340C67"/>
    <w:rsid w:val="003416F1"/>
    <w:rsid w:val="00341786"/>
    <w:rsid w:val="00344C15"/>
    <w:rsid w:val="00346C81"/>
    <w:rsid w:val="0035108F"/>
    <w:rsid w:val="00352299"/>
    <w:rsid w:val="003525B8"/>
    <w:rsid w:val="00352B81"/>
    <w:rsid w:val="00354967"/>
    <w:rsid w:val="00354988"/>
    <w:rsid w:val="00355385"/>
    <w:rsid w:val="00355EFA"/>
    <w:rsid w:val="00357224"/>
    <w:rsid w:val="00360353"/>
    <w:rsid w:val="00362DED"/>
    <w:rsid w:val="00363414"/>
    <w:rsid w:val="003634F7"/>
    <w:rsid w:val="00364BF3"/>
    <w:rsid w:val="00365369"/>
    <w:rsid w:val="003662CD"/>
    <w:rsid w:val="003664B0"/>
    <w:rsid w:val="003672B1"/>
    <w:rsid w:val="003675AA"/>
    <w:rsid w:val="003703A3"/>
    <w:rsid w:val="00370670"/>
    <w:rsid w:val="003726FB"/>
    <w:rsid w:val="003734EA"/>
    <w:rsid w:val="00374923"/>
    <w:rsid w:val="00375B1B"/>
    <w:rsid w:val="00376938"/>
    <w:rsid w:val="00381094"/>
    <w:rsid w:val="0038209E"/>
    <w:rsid w:val="003851B4"/>
    <w:rsid w:val="00385FC0"/>
    <w:rsid w:val="003872D3"/>
    <w:rsid w:val="003878BB"/>
    <w:rsid w:val="00387C64"/>
    <w:rsid w:val="003902F0"/>
    <w:rsid w:val="003910A5"/>
    <w:rsid w:val="003915DA"/>
    <w:rsid w:val="00391A7D"/>
    <w:rsid w:val="00391CF7"/>
    <w:rsid w:val="00394778"/>
    <w:rsid w:val="00395211"/>
    <w:rsid w:val="00397C4E"/>
    <w:rsid w:val="003A16B6"/>
    <w:rsid w:val="003A1FA1"/>
    <w:rsid w:val="003A2BC5"/>
    <w:rsid w:val="003A2E3A"/>
    <w:rsid w:val="003A5273"/>
    <w:rsid w:val="003A799F"/>
    <w:rsid w:val="003B3AFD"/>
    <w:rsid w:val="003B3B48"/>
    <w:rsid w:val="003B6885"/>
    <w:rsid w:val="003B6E42"/>
    <w:rsid w:val="003B727A"/>
    <w:rsid w:val="003B73F1"/>
    <w:rsid w:val="003C1038"/>
    <w:rsid w:val="003C260D"/>
    <w:rsid w:val="003C4786"/>
    <w:rsid w:val="003C5649"/>
    <w:rsid w:val="003C620C"/>
    <w:rsid w:val="003C6531"/>
    <w:rsid w:val="003C69F6"/>
    <w:rsid w:val="003C7F17"/>
    <w:rsid w:val="003D1376"/>
    <w:rsid w:val="003D200D"/>
    <w:rsid w:val="003D3CB7"/>
    <w:rsid w:val="003D6B67"/>
    <w:rsid w:val="003E2436"/>
    <w:rsid w:val="003E265E"/>
    <w:rsid w:val="003E42F1"/>
    <w:rsid w:val="003E43DA"/>
    <w:rsid w:val="003E68EE"/>
    <w:rsid w:val="003E793D"/>
    <w:rsid w:val="003F28CA"/>
    <w:rsid w:val="003F2D7D"/>
    <w:rsid w:val="003F3884"/>
    <w:rsid w:val="003F3A0C"/>
    <w:rsid w:val="003F4025"/>
    <w:rsid w:val="004025FC"/>
    <w:rsid w:val="00402D51"/>
    <w:rsid w:val="00403A11"/>
    <w:rsid w:val="00404BFB"/>
    <w:rsid w:val="00405013"/>
    <w:rsid w:val="004067BB"/>
    <w:rsid w:val="0041339A"/>
    <w:rsid w:val="00417DF2"/>
    <w:rsid w:val="00417E89"/>
    <w:rsid w:val="00417EBB"/>
    <w:rsid w:val="00423B8F"/>
    <w:rsid w:val="0042469E"/>
    <w:rsid w:val="00426A4B"/>
    <w:rsid w:val="00430536"/>
    <w:rsid w:val="004338EB"/>
    <w:rsid w:val="00434667"/>
    <w:rsid w:val="0043512A"/>
    <w:rsid w:val="004407A8"/>
    <w:rsid w:val="00440AE0"/>
    <w:rsid w:val="00450628"/>
    <w:rsid w:val="004524FF"/>
    <w:rsid w:val="00452A53"/>
    <w:rsid w:val="004541EA"/>
    <w:rsid w:val="0045563B"/>
    <w:rsid w:val="00457E35"/>
    <w:rsid w:val="004602F6"/>
    <w:rsid w:val="004605AF"/>
    <w:rsid w:val="004628BE"/>
    <w:rsid w:val="00463DBD"/>
    <w:rsid w:val="004668DC"/>
    <w:rsid w:val="00466C94"/>
    <w:rsid w:val="004707E6"/>
    <w:rsid w:val="00470871"/>
    <w:rsid w:val="00472270"/>
    <w:rsid w:val="004727E4"/>
    <w:rsid w:val="00473842"/>
    <w:rsid w:val="004756E7"/>
    <w:rsid w:val="0047666F"/>
    <w:rsid w:val="00480642"/>
    <w:rsid w:val="00480A15"/>
    <w:rsid w:val="00481F2E"/>
    <w:rsid w:val="00482136"/>
    <w:rsid w:val="0048242C"/>
    <w:rsid w:val="00483389"/>
    <w:rsid w:val="0048444A"/>
    <w:rsid w:val="00484D43"/>
    <w:rsid w:val="00487097"/>
    <w:rsid w:val="00487AC3"/>
    <w:rsid w:val="0049109E"/>
    <w:rsid w:val="00492B11"/>
    <w:rsid w:val="00493C7C"/>
    <w:rsid w:val="00494513"/>
    <w:rsid w:val="00494C82"/>
    <w:rsid w:val="00494FDF"/>
    <w:rsid w:val="00495F93"/>
    <w:rsid w:val="004961E8"/>
    <w:rsid w:val="00496226"/>
    <w:rsid w:val="004968A9"/>
    <w:rsid w:val="004A195F"/>
    <w:rsid w:val="004A41E0"/>
    <w:rsid w:val="004A4250"/>
    <w:rsid w:val="004A561E"/>
    <w:rsid w:val="004B3045"/>
    <w:rsid w:val="004C181F"/>
    <w:rsid w:val="004C183F"/>
    <w:rsid w:val="004C2455"/>
    <w:rsid w:val="004C5BFE"/>
    <w:rsid w:val="004C7FFA"/>
    <w:rsid w:val="004D03DF"/>
    <w:rsid w:val="004D24AC"/>
    <w:rsid w:val="004D34D7"/>
    <w:rsid w:val="004D3C0B"/>
    <w:rsid w:val="004D418A"/>
    <w:rsid w:val="004D4CBA"/>
    <w:rsid w:val="004D50FD"/>
    <w:rsid w:val="004D657A"/>
    <w:rsid w:val="004D6ABE"/>
    <w:rsid w:val="004D7741"/>
    <w:rsid w:val="004D7ECB"/>
    <w:rsid w:val="004E1B58"/>
    <w:rsid w:val="004E363C"/>
    <w:rsid w:val="004E38F2"/>
    <w:rsid w:val="004E402B"/>
    <w:rsid w:val="004E4C2D"/>
    <w:rsid w:val="004E5657"/>
    <w:rsid w:val="004E598C"/>
    <w:rsid w:val="004E6462"/>
    <w:rsid w:val="004E6EB3"/>
    <w:rsid w:val="004F2919"/>
    <w:rsid w:val="004F2B29"/>
    <w:rsid w:val="004F4DA2"/>
    <w:rsid w:val="004F50E6"/>
    <w:rsid w:val="004F5421"/>
    <w:rsid w:val="004F5DF4"/>
    <w:rsid w:val="004F6E1E"/>
    <w:rsid w:val="005006DE"/>
    <w:rsid w:val="005011B6"/>
    <w:rsid w:val="00503768"/>
    <w:rsid w:val="00504FDA"/>
    <w:rsid w:val="00505B97"/>
    <w:rsid w:val="0051011F"/>
    <w:rsid w:val="00510F03"/>
    <w:rsid w:val="00511455"/>
    <w:rsid w:val="005138A8"/>
    <w:rsid w:val="00513D90"/>
    <w:rsid w:val="005141EA"/>
    <w:rsid w:val="00516419"/>
    <w:rsid w:val="0051649B"/>
    <w:rsid w:val="00517C49"/>
    <w:rsid w:val="00522058"/>
    <w:rsid w:val="00526D90"/>
    <w:rsid w:val="0052775C"/>
    <w:rsid w:val="00531267"/>
    <w:rsid w:val="00532399"/>
    <w:rsid w:val="005344B6"/>
    <w:rsid w:val="005365B8"/>
    <w:rsid w:val="00536889"/>
    <w:rsid w:val="00536DDC"/>
    <w:rsid w:val="00537BFA"/>
    <w:rsid w:val="00540972"/>
    <w:rsid w:val="00540DAB"/>
    <w:rsid w:val="00540F4F"/>
    <w:rsid w:val="00544601"/>
    <w:rsid w:val="00544C6C"/>
    <w:rsid w:val="0054574F"/>
    <w:rsid w:val="00546FC5"/>
    <w:rsid w:val="0055002F"/>
    <w:rsid w:val="005517C7"/>
    <w:rsid w:val="00551DCE"/>
    <w:rsid w:val="00555013"/>
    <w:rsid w:val="005620D8"/>
    <w:rsid w:val="00562CD3"/>
    <w:rsid w:val="005635B4"/>
    <w:rsid w:val="00564574"/>
    <w:rsid w:val="00564599"/>
    <w:rsid w:val="00564D3A"/>
    <w:rsid w:val="00565C91"/>
    <w:rsid w:val="0056695A"/>
    <w:rsid w:val="00566AE2"/>
    <w:rsid w:val="005719A3"/>
    <w:rsid w:val="00571AF4"/>
    <w:rsid w:val="00571E52"/>
    <w:rsid w:val="00573F64"/>
    <w:rsid w:val="00575C06"/>
    <w:rsid w:val="005803F6"/>
    <w:rsid w:val="00581BD2"/>
    <w:rsid w:val="00581C61"/>
    <w:rsid w:val="00581CE8"/>
    <w:rsid w:val="00582D85"/>
    <w:rsid w:val="00583FD3"/>
    <w:rsid w:val="00585AFF"/>
    <w:rsid w:val="00586F46"/>
    <w:rsid w:val="00590C6B"/>
    <w:rsid w:val="00592BFC"/>
    <w:rsid w:val="005951E2"/>
    <w:rsid w:val="005961DE"/>
    <w:rsid w:val="005A1702"/>
    <w:rsid w:val="005A3080"/>
    <w:rsid w:val="005A31F3"/>
    <w:rsid w:val="005A423B"/>
    <w:rsid w:val="005A4594"/>
    <w:rsid w:val="005A5497"/>
    <w:rsid w:val="005A5A94"/>
    <w:rsid w:val="005A6CD9"/>
    <w:rsid w:val="005A7B75"/>
    <w:rsid w:val="005B1BB3"/>
    <w:rsid w:val="005B1E48"/>
    <w:rsid w:val="005B3C76"/>
    <w:rsid w:val="005B4D11"/>
    <w:rsid w:val="005B553B"/>
    <w:rsid w:val="005B7C6B"/>
    <w:rsid w:val="005B7CBC"/>
    <w:rsid w:val="005B7CD7"/>
    <w:rsid w:val="005C07DD"/>
    <w:rsid w:val="005C3331"/>
    <w:rsid w:val="005C4560"/>
    <w:rsid w:val="005C5057"/>
    <w:rsid w:val="005C6559"/>
    <w:rsid w:val="005D1369"/>
    <w:rsid w:val="005D15E0"/>
    <w:rsid w:val="005D2350"/>
    <w:rsid w:val="005D29CD"/>
    <w:rsid w:val="005D322B"/>
    <w:rsid w:val="005D3571"/>
    <w:rsid w:val="005D6172"/>
    <w:rsid w:val="005D6FD9"/>
    <w:rsid w:val="005D70DB"/>
    <w:rsid w:val="005D7321"/>
    <w:rsid w:val="005E10DC"/>
    <w:rsid w:val="005E2A00"/>
    <w:rsid w:val="005E3B63"/>
    <w:rsid w:val="005E3C98"/>
    <w:rsid w:val="005E4298"/>
    <w:rsid w:val="005E4DF3"/>
    <w:rsid w:val="005F06A2"/>
    <w:rsid w:val="005F15F3"/>
    <w:rsid w:val="005F2190"/>
    <w:rsid w:val="005F37A2"/>
    <w:rsid w:val="0060085A"/>
    <w:rsid w:val="0060146C"/>
    <w:rsid w:val="00603404"/>
    <w:rsid w:val="00604329"/>
    <w:rsid w:val="00606A5A"/>
    <w:rsid w:val="00606F65"/>
    <w:rsid w:val="00610EEC"/>
    <w:rsid w:val="00611111"/>
    <w:rsid w:val="006115DE"/>
    <w:rsid w:val="0061169E"/>
    <w:rsid w:val="00613A15"/>
    <w:rsid w:val="00614FA3"/>
    <w:rsid w:val="00615A2A"/>
    <w:rsid w:val="00616256"/>
    <w:rsid w:val="00616EE1"/>
    <w:rsid w:val="00617CCC"/>
    <w:rsid w:val="006208A6"/>
    <w:rsid w:val="00620AAF"/>
    <w:rsid w:val="00623CB9"/>
    <w:rsid w:val="00623DB5"/>
    <w:rsid w:val="00625838"/>
    <w:rsid w:val="00625992"/>
    <w:rsid w:val="00626212"/>
    <w:rsid w:val="006300D0"/>
    <w:rsid w:val="0063089B"/>
    <w:rsid w:val="006308F2"/>
    <w:rsid w:val="00631E5D"/>
    <w:rsid w:val="006329B5"/>
    <w:rsid w:val="0063343A"/>
    <w:rsid w:val="00633A8B"/>
    <w:rsid w:val="00633B08"/>
    <w:rsid w:val="00637274"/>
    <w:rsid w:val="006403F9"/>
    <w:rsid w:val="006430EF"/>
    <w:rsid w:val="00643A8A"/>
    <w:rsid w:val="00644365"/>
    <w:rsid w:val="0064446D"/>
    <w:rsid w:val="00644EEC"/>
    <w:rsid w:val="00645E34"/>
    <w:rsid w:val="00647CB9"/>
    <w:rsid w:val="006505D9"/>
    <w:rsid w:val="0065168B"/>
    <w:rsid w:val="006518D0"/>
    <w:rsid w:val="006532BC"/>
    <w:rsid w:val="00653610"/>
    <w:rsid w:val="00656D1F"/>
    <w:rsid w:val="0066081A"/>
    <w:rsid w:val="00661689"/>
    <w:rsid w:val="0066169F"/>
    <w:rsid w:val="00662BEF"/>
    <w:rsid w:val="0066343C"/>
    <w:rsid w:val="006635D6"/>
    <w:rsid w:val="00665084"/>
    <w:rsid w:val="00667317"/>
    <w:rsid w:val="006704D3"/>
    <w:rsid w:val="00670770"/>
    <w:rsid w:val="00672204"/>
    <w:rsid w:val="00673A05"/>
    <w:rsid w:val="00673EFD"/>
    <w:rsid w:val="00674D08"/>
    <w:rsid w:val="00674D21"/>
    <w:rsid w:val="00676434"/>
    <w:rsid w:val="006828A6"/>
    <w:rsid w:val="00682C94"/>
    <w:rsid w:val="00683962"/>
    <w:rsid w:val="00687943"/>
    <w:rsid w:val="00687964"/>
    <w:rsid w:val="00690612"/>
    <w:rsid w:val="00693284"/>
    <w:rsid w:val="006940AD"/>
    <w:rsid w:val="006948A4"/>
    <w:rsid w:val="00695082"/>
    <w:rsid w:val="0069577F"/>
    <w:rsid w:val="00696214"/>
    <w:rsid w:val="006972FD"/>
    <w:rsid w:val="00697873"/>
    <w:rsid w:val="006A1E5B"/>
    <w:rsid w:val="006A4125"/>
    <w:rsid w:val="006A4EF7"/>
    <w:rsid w:val="006A529C"/>
    <w:rsid w:val="006A751B"/>
    <w:rsid w:val="006A75BF"/>
    <w:rsid w:val="006B32B5"/>
    <w:rsid w:val="006B5FB5"/>
    <w:rsid w:val="006B6CB9"/>
    <w:rsid w:val="006C1851"/>
    <w:rsid w:val="006C4319"/>
    <w:rsid w:val="006C5B2B"/>
    <w:rsid w:val="006C6E18"/>
    <w:rsid w:val="006C6EF1"/>
    <w:rsid w:val="006D04C3"/>
    <w:rsid w:val="006D1DB9"/>
    <w:rsid w:val="006E1CD0"/>
    <w:rsid w:val="006E1E85"/>
    <w:rsid w:val="006E2F72"/>
    <w:rsid w:val="006E3DAD"/>
    <w:rsid w:val="006E5A4E"/>
    <w:rsid w:val="006E64AD"/>
    <w:rsid w:val="006F2CCA"/>
    <w:rsid w:val="006F2DF8"/>
    <w:rsid w:val="006F3245"/>
    <w:rsid w:val="006F3A4A"/>
    <w:rsid w:val="006F50FA"/>
    <w:rsid w:val="006F5BB5"/>
    <w:rsid w:val="006F5BDF"/>
    <w:rsid w:val="006F6370"/>
    <w:rsid w:val="006F787F"/>
    <w:rsid w:val="007014BB"/>
    <w:rsid w:val="00702A63"/>
    <w:rsid w:val="00704279"/>
    <w:rsid w:val="00707DA2"/>
    <w:rsid w:val="00710B48"/>
    <w:rsid w:val="00712943"/>
    <w:rsid w:val="0071297E"/>
    <w:rsid w:val="0071506D"/>
    <w:rsid w:val="00716C12"/>
    <w:rsid w:val="00716F14"/>
    <w:rsid w:val="00716F9B"/>
    <w:rsid w:val="00720E32"/>
    <w:rsid w:val="00726300"/>
    <w:rsid w:val="00727F09"/>
    <w:rsid w:val="00732668"/>
    <w:rsid w:val="00732A31"/>
    <w:rsid w:val="0073366C"/>
    <w:rsid w:val="00734A83"/>
    <w:rsid w:val="00734E9B"/>
    <w:rsid w:val="0074072D"/>
    <w:rsid w:val="00740CA8"/>
    <w:rsid w:val="00745BEE"/>
    <w:rsid w:val="00746810"/>
    <w:rsid w:val="00751153"/>
    <w:rsid w:val="007511DD"/>
    <w:rsid w:val="00751347"/>
    <w:rsid w:val="007527A3"/>
    <w:rsid w:val="00753028"/>
    <w:rsid w:val="007537BD"/>
    <w:rsid w:val="00755C28"/>
    <w:rsid w:val="00756316"/>
    <w:rsid w:val="0075678C"/>
    <w:rsid w:val="007608C3"/>
    <w:rsid w:val="007635B2"/>
    <w:rsid w:val="00763B46"/>
    <w:rsid w:val="00763E51"/>
    <w:rsid w:val="0076516B"/>
    <w:rsid w:val="00766AFB"/>
    <w:rsid w:val="00766CDA"/>
    <w:rsid w:val="00766FBE"/>
    <w:rsid w:val="00767204"/>
    <w:rsid w:val="00767998"/>
    <w:rsid w:val="00771671"/>
    <w:rsid w:val="007733B5"/>
    <w:rsid w:val="00776A90"/>
    <w:rsid w:val="00776FB3"/>
    <w:rsid w:val="00777378"/>
    <w:rsid w:val="00781B59"/>
    <w:rsid w:val="0078236F"/>
    <w:rsid w:val="007833F0"/>
    <w:rsid w:val="0078374F"/>
    <w:rsid w:val="00785351"/>
    <w:rsid w:val="00785FDB"/>
    <w:rsid w:val="0078739F"/>
    <w:rsid w:val="0079042A"/>
    <w:rsid w:val="00791785"/>
    <w:rsid w:val="007936E1"/>
    <w:rsid w:val="007A2DEE"/>
    <w:rsid w:val="007A3770"/>
    <w:rsid w:val="007A4BF7"/>
    <w:rsid w:val="007A750D"/>
    <w:rsid w:val="007A7DA8"/>
    <w:rsid w:val="007B0E79"/>
    <w:rsid w:val="007B12EC"/>
    <w:rsid w:val="007B16A9"/>
    <w:rsid w:val="007B7231"/>
    <w:rsid w:val="007B746A"/>
    <w:rsid w:val="007C14FC"/>
    <w:rsid w:val="007C2389"/>
    <w:rsid w:val="007C3768"/>
    <w:rsid w:val="007C5B06"/>
    <w:rsid w:val="007C5BE3"/>
    <w:rsid w:val="007C6ACB"/>
    <w:rsid w:val="007C6B1D"/>
    <w:rsid w:val="007D0809"/>
    <w:rsid w:val="007D0C90"/>
    <w:rsid w:val="007D1B9A"/>
    <w:rsid w:val="007D1DB7"/>
    <w:rsid w:val="007D51AE"/>
    <w:rsid w:val="007D5571"/>
    <w:rsid w:val="007D5964"/>
    <w:rsid w:val="007D5C23"/>
    <w:rsid w:val="007D72B3"/>
    <w:rsid w:val="007D7B91"/>
    <w:rsid w:val="007E16D4"/>
    <w:rsid w:val="007E1A1C"/>
    <w:rsid w:val="007E677D"/>
    <w:rsid w:val="007E70F3"/>
    <w:rsid w:val="007F148D"/>
    <w:rsid w:val="007F211A"/>
    <w:rsid w:val="007F2F8B"/>
    <w:rsid w:val="007F3AC0"/>
    <w:rsid w:val="007F3C30"/>
    <w:rsid w:val="007F3D20"/>
    <w:rsid w:val="007F431E"/>
    <w:rsid w:val="007F794E"/>
    <w:rsid w:val="0080339D"/>
    <w:rsid w:val="00803C18"/>
    <w:rsid w:val="00804E42"/>
    <w:rsid w:val="00806C58"/>
    <w:rsid w:val="00810100"/>
    <w:rsid w:val="00810D09"/>
    <w:rsid w:val="0081154B"/>
    <w:rsid w:val="008115E7"/>
    <w:rsid w:val="0081431B"/>
    <w:rsid w:val="008154D4"/>
    <w:rsid w:val="00821E48"/>
    <w:rsid w:val="00823337"/>
    <w:rsid w:val="00824983"/>
    <w:rsid w:val="0082531D"/>
    <w:rsid w:val="00827CA5"/>
    <w:rsid w:val="00830596"/>
    <w:rsid w:val="00830B47"/>
    <w:rsid w:val="00832639"/>
    <w:rsid w:val="008335C0"/>
    <w:rsid w:val="00834C1D"/>
    <w:rsid w:val="0083501A"/>
    <w:rsid w:val="008414C9"/>
    <w:rsid w:val="008419DC"/>
    <w:rsid w:val="00844A29"/>
    <w:rsid w:val="00846ACD"/>
    <w:rsid w:val="008508A3"/>
    <w:rsid w:val="008519B5"/>
    <w:rsid w:val="00853D39"/>
    <w:rsid w:val="008557E1"/>
    <w:rsid w:val="008559E8"/>
    <w:rsid w:val="00856786"/>
    <w:rsid w:val="008578C3"/>
    <w:rsid w:val="008605EB"/>
    <w:rsid w:val="00861DB5"/>
    <w:rsid w:val="00864ED5"/>
    <w:rsid w:val="008712C6"/>
    <w:rsid w:val="0087189E"/>
    <w:rsid w:val="008718A3"/>
    <w:rsid w:val="008720BF"/>
    <w:rsid w:val="00873586"/>
    <w:rsid w:val="00873B48"/>
    <w:rsid w:val="00873C02"/>
    <w:rsid w:val="00875295"/>
    <w:rsid w:val="00883135"/>
    <w:rsid w:val="00883236"/>
    <w:rsid w:val="00886AC6"/>
    <w:rsid w:val="00890B13"/>
    <w:rsid w:val="0089386F"/>
    <w:rsid w:val="00893C92"/>
    <w:rsid w:val="008972F9"/>
    <w:rsid w:val="0089733F"/>
    <w:rsid w:val="008A0335"/>
    <w:rsid w:val="008A0FA0"/>
    <w:rsid w:val="008A19BC"/>
    <w:rsid w:val="008A3C91"/>
    <w:rsid w:val="008A4641"/>
    <w:rsid w:val="008A555F"/>
    <w:rsid w:val="008A7509"/>
    <w:rsid w:val="008A7C6D"/>
    <w:rsid w:val="008A7CF1"/>
    <w:rsid w:val="008B19CB"/>
    <w:rsid w:val="008B5156"/>
    <w:rsid w:val="008B60D6"/>
    <w:rsid w:val="008B6AF7"/>
    <w:rsid w:val="008B6B3F"/>
    <w:rsid w:val="008B7EF8"/>
    <w:rsid w:val="008C432D"/>
    <w:rsid w:val="008C4F14"/>
    <w:rsid w:val="008C5305"/>
    <w:rsid w:val="008C57A1"/>
    <w:rsid w:val="008C5A43"/>
    <w:rsid w:val="008C6BC5"/>
    <w:rsid w:val="008D060E"/>
    <w:rsid w:val="008D062B"/>
    <w:rsid w:val="008D1AF2"/>
    <w:rsid w:val="008D3167"/>
    <w:rsid w:val="008D3B39"/>
    <w:rsid w:val="008D4E20"/>
    <w:rsid w:val="008D7726"/>
    <w:rsid w:val="008D7EB3"/>
    <w:rsid w:val="008E1793"/>
    <w:rsid w:val="008E196C"/>
    <w:rsid w:val="008E1FC5"/>
    <w:rsid w:val="008E3D0A"/>
    <w:rsid w:val="008E7A0D"/>
    <w:rsid w:val="008E7E8E"/>
    <w:rsid w:val="008E7FE1"/>
    <w:rsid w:val="008F3077"/>
    <w:rsid w:val="008F37ED"/>
    <w:rsid w:val="008F5FD7"/>
    <w:rsid w:val="008F7B01"/>
    <w:rsid w:val="00901058"/>
    <w:rsid w:val="009012C1"/>
    <w:rsid w:val="009041BC"/>
    <w:rsid w:val="009055A8"/>
    <w:rsid w:val="0090587C"/>
    <w:rsid w:val="0090609A"/>
    <w:rsid w:val="00907183"/>
    <w:rsid w:val="00911DD9"/>
    <w:rsid w:val="00912926"/>
    <w:rsid w:val="00912BE3"/>
    <w:rsid w:val="009137D3"/>
    <w:rsid w:val="0091517A"/>
    <w:rsid w:val="00915783"/>
    <w:rsid w:val="00915F93"/>
    <w:rsid w:val="009163C2"/>
    <w:rsid w:val="00921710"/>
    <w:rsid w:val="0092238E"/>
    <w:rsid w:val="009253EC"/>
    <w:rsid w:val="009271CE"/>
    <w:rsid w:val="009303E6"/>
    <w:rsid w:val="00931631"/>
    <w:rsid w:val="00934722"/>
    <w:rsid w:val="0093472E"/>
    <w:rsid w:val="00935E40"/>
    <w:rsid w:val="009374A1"/>
    <w:rsid w:val="00937888"/>
    <w:rsid w:val="00940BCE"/>
    <w:rsid w:val="00943763"/>
    <w:rsid w:val="009470C2"/>
    <w:rsid w:val="009476DD"/>
    <w:rsid w:val="00947E22"/>
    <w:rsid w:val="009506EC"/>
    <w:rsid w:val="00952C73"/>
    <w:rsid w:val="00952DDF"/>
    <w:rsid w:val="00953BB6"/>
    <w:rsid w:val="00956152"/>
    <w:rsid w:val="00957542"/>
    <w:rsid w:val="00960752"/>
    <w:rsid w:val="0096379C"/>
    <w:rsid w:val="009653BB"/>
    <w:rsid w:val="00965719"/>
    <w:rsid w:val="009659A0"/>
    <w:rsid w:val="00965EF9"/>
    <w:rsid w:val="00966CD9"/>
    <w:rsid w:val="00967109"/>
    <w:rsid w:val="009677FE"/>
    <w:rsid w:val="00967AB9"/>
    <w:rsid w:val="00967CBE"/>
    <w:rsid w:val="00970EC1"/>
    <w:rsid w:val="00972607"/>
    <w:rsid w:val="0097272F"/>
    <w:rsid w:val="00972849"/>
    <w:rsid w:val="009729F0"/>
    <w:rsid w:val="00972A54"/>
    <w:rsid w:val="00973388"/>
    <w:rsid w:val="00975DD8"/>
    <w:rsid w:val="00982E4F"/>
    <w:rsid w:val="00983DC3"/>
    <w:rsid w:val="009841C0"/>
    <w:rsid w:val="009844C1"/>
    <w:rsid w:val="00984B24"/>
    <w:rsid w:val="0098778B"/>
    <w:rsid w:val="009879B5"/>
    <w:rsid w:val="00990C9C"/>
    <w:rsid w:val="00991E44"/>
    <w:rsid w:val="00992BBC"/>
    <w:rsid w:val="00993518"/>
    <w:rsid w:val="0099367C"/>
    <w:rsid w:val="00996961"/>
    <w:rsid w:val="009A24C2"/>
    <w:rsid w:val="009A36A0"/>
    <w:rsid w:val="009A44FB"/>
    <w:rsid w:val="009B046F"/>
    <w:rsid w:val="009B2C55"/>
    <w:rsid w:val="009C14D1"/>
    <w:rsid w:val="009C156D"/>
    <w:rsid w:val="009C3413"/>
    <w:rsid w:val="009C5B1A"/>
    <w:rsid w:val="009C5E7B"/>
    <w:rsid w:val="009C7863"/>
    <w:rsid w:val="009C7D54"/>
    <w:rsid w:val="009E0736"/>
    <w:rsid w:val="009E2BC5"/>
    <w:rsid w:val="009E2C59"/>
    <w:rsid w:val="009E2C9F"/>
    <w:rsid w:val="009E39B1"/>
    <w:rsid w:val="009E4C56"/>
    <w:rsid w:val="009E5B47"/>
    <w:rsid w:val="009E5E0B"/>
    <w:rsid w:val="009E7DE3"/>
    <w:rsid w:val="009F1193"/>
    <w:rsid w:val="009F11DD"/>
    <w:rsid w:val="009F1397"/>
    <w:rsid w:val="009F338F"/>
    <w:rsid w:val="009F607D"/>
    <w:rsid w:val="009F6129"/>
    <w:rsid w:val="009F6750"/>
    <w:rsid w:val="009F6920"/>
    <w:rsid w:val="009F70A7"/>
    <w:rsid w:val="009F7762"/>
    <w:rsid w:val="00A00646"/>
    <w:rsid w:val="00A006AF"/>
    <w:rsid w:val="00A00AA8"/>
    <w:rsid w:val="00A05214"/>
    <w:rsid w:val="00A06074"/>
    <w:rsid w:val="00A07605"/>
    <w:rsid w:val="00A07D97"/>
    <w:rsid w:val="00A07EFB"/>
    <w:rsid w:val="00A1215D"/>
    <w:rsid w:val="00A12D75"/>
    <w:rsid w:val="00A13369"/>
    <w:rsid w:val="00A15CDA"/>
    <w:rsid w:val="00A1662C"/>
    <w:rsid w:val="00A16ADE"/>
    <w:rsid w:val="00A17BC7"/>
    <w:rsid w:val="00A20365"/>
    <w:rsid w:val="00A20917"/>
    <w:rsid w:val="00A2233D"/>
    <w:rsid w:val="00A22E7C"/>
    <w:rsid w:val="00A24DAD"/>
    <w:rsid w:val="00A26474"/>
    <w:rsid w:val="00A2799E"/>
    <w:rsid w:val="00A300CF"/>
    <w:rsid w:val="00A304B0"/>
    <w:rsid w:val="00A312BE"/>
    <w:rsid w:val="00A327DE"/>
    <w:rsid w:val="00A372A6"/>
    <w:rsid w:val="00A41B64"/>
    <w:rsid w:val="00A421CF"/>
    <w:rsid w:val="00A45FBB"/>
    <w:rsid w:val="00A513F2"/>
    <w:rsid w:val="00A52C85"/>
    <w:rsid w:val="00A536C0"/>
    <w:rsid w:val="00A545A9"/>
    <w:rsid w:val="00A56D5A"/>
    <w:rsid w:val="00A63243"/>
    <w:rsid w:val="00A63758"/>
    <w:rsid w:val="00A64C60"/>
    <w:rsid w:val="00A665B4"/>
    <w:rsid w:val="00A667B3"/>
    <w:rsid w:val="00A67A22"/>
    <w:rsid w:val="00A70B79"/>
    <w:rsid w:val="00A71446"/>
    <w:rsid w:val="00A724B9"/>
    <w:rsid w:val="00A72F43"/>
    <w:rsid w:val="00A751DF"/>
    <w:rsid w:val="00A76F17"/>
    <w:rsid w:val="00A77F03"/>
    <w:rsid w:val="00A812B0"/>
    <w:rsid w:val="00A81D5C"/>
    <w:rsid w:val="00A8377D"/>
    <w:rsid w:val="00A83A00"/>
    <w:rsid w:val="00A8441A"/>
    <w:rsid w:val="00A84EE5"/>
    <w:rsid w:val="00A905AF"/>
    <w:rsid w:val="00A916D4"/>
    <w:rsid w:val="00A91DEE"/>
    <w:rsid w:val="00A9243A"/>
    <w:rsid w:val="00A945A9"/>
    <w:rsid w:val="00A96094"/>
    <w:rsid w:val="00A9666F"/>
    <w:rsid w:val="00AA00DC"/>
    <w:rsid w:val="00AA21C4"/>
    <w:rsid w:val="00AA4533"/>
    <w:rsid w:val="00AA47F2"/>
    <w:rsid w:val="00AA4F5C"/>
    <w:rsid w:val="00AA5F1F"/>
    <w:rsid w:val="00AA7951"/>
    <w:rsid w:val="00AB0316"/>
    <w:rsid w:val="00AB188B"/>
    <w:rsid w:val="00AB1C71"/>
    <w:rsid w:val="00AB1F45"/>
    <w:rsid w:val="00AB40E5"/>
    <w:rsid w:val="00AB5412"/>
    <w:rsid w:val="00AC3FEA"/>
    <w:rsid w:val="00AC53BF"/>
    <w:rsid w:val="00AC64A9"/>
    <w:rsid w:val="00AC6DCF"/>
    <w:rsid w:val="00AC704A"/>
    <w:rsid w:val="00AD1B02"/>
    <w:rsid w:val="00AD230B"/>
    <w:rsid w:val="00AD3E91"/>
    <w:rsid w:val="00AD6A24"/>
    <w:rsid w:val="00AE00D8"/>
    <w:rsid w:val="00AE18D3"/>
    <w:rsid w:val="00AE4BAA"/>
    <w:rsid w:val="00AE69D5"/>
    <w:rsid w:val="00AE6AD6"/>
    <w:rsid w:val="00AF291E"/>
    <w:rsid w:val="00AF2EC7"/>
    <w:rsid w:val="00AF3C04"/>
    <w:rsid w:val="00AF4490"/>
    <w:rsid w:val="00AF526A"/>
    <w:rsid w:val="00AF620C"/>
    <w:rsid w:val="00AF6B80"/>
    <w:rsid w:val="00B03621"/>
    <w:rsid w:val="00B03DB2"/>
    <w:rsid w:val="00B07775"/>
    <w:rsid w:val="00B10961"/>
    <w:rsid w:val="00B129A7"/>
    <w:rsid w:val="00B139C3"/>
    <w:rsid w:val="00B20750"/>
    <w:rsid w:val="00B253AC"/>
    <w:rsid w:val="00B25B21"/>
    <w:rsid w:val="00B31811"/>
    <w:rsid w:val="00B3217F"/>
    <w:rsid w:val="00B33EFF"/>
    <w:rsid w:val="00B33F99"/>
    <w:rsid w:val="00B35A50"/>
    <w:rsid w:val="00B40B5C"/>
    <w:rsid w:val="00B40C1C"/>
    <w:rsid w:val="00B41CCE"/>
    <w:rsid w:val="00B4540E"/>
    <w:rsid w:val="00B45F63"/>
    <w:rsid w:val="00B46381"/>
    <w:rsid w:val="00B474B4"/>
    <w:rsid w:val="00B50CC5"/>
    <w:rsid w:val="00B50FE2"/>
    <w:rsid w:val="00B604C2"/>
    <w:rsid w:val="00B60529"/>
    <w:rsid w:val="00B6108C"/>
    <w:rsid w:val="00B63C7D"/>
    <w:rsid w:val="00B64E27"/>
    <w:rsid w:val="00B72695"/>
    <w:rsid w:val="00B729D6"/>
    <w:rsid w:val="00B747A6"/>
    <w:rsid w:val="00B747CA"/>
    <w:rsid w:val="00B76089"/>
    <w:rsid w:val="00B7786D"/>
    <w:rsid w:val="00B77922"/>
    <w:rsid w:val="00B80CD6"/>
    <w:rsid w:val="00B92BA0"/>
    <w:rsid w:val="00B9488D"/>
    <w:rsid w:val="00B9616C"/>
    <w:rsid w:val="00B963F2"/>
    <w:rsid w:val="00B96FA3"/>
    <w:rsid w:val="00BA1B45"/>
    <w:rsid w:val="00BA7C3C"/>
    <w:rsid w:val="00BB3B06"/>
    <w:rsid w:val="00BB3F4A"/>
    <w:rsid w:val="00BB3F66"/>
    <w:rsid w:val="00BB4F7A"/>
    <w:rsid w:val="00BB6023"/>
    <w:rsid w:val="00BB65A6"/>
    <w:rsid w:val="00BB7E55"/>
    <w:rsid w:val="00BC14F0"/>
    <w:rsid w:val="00BC1EB9"/>
    <w:rsid w:val="00BC2F6D"/>
    <w:rsid w:val="00BC412F"/>
    <w:rsid w:val="00BC4678"/>
    <w:rsid w:val="00BD10BE"/>
    <w:rsid w:val="00BD146E"/>
    <w:rsid w:val="00BD2110"/>
    <w:rsid w:val="00BD267A"/>
    <w:rsid w:val="00BD3441"/>
    <w:rsid w:val="00BD585A"/>
    <w:rsid w:val="00BD6E76"/>
    <w:rsid w:val="00BE033F"/>
    <w:rsid w:val="00BE0DE6"/>
    <w:rsid w:val="00BE2F72"/>
    <w:rsid w:val="00BE3268"/>
    <w:rsid w:val="00BE3291"/>
    <w:rsid w:val="00BE44FC"/>
    <w:rsid w:val="00BF1849"/>
    <w:rsid w:val="00BF2113"/>
    <w:rsid w:val="00BF2DA8"/>
    <w:rsid w:val="00BF3CBC"/>
    <w:rsid w:val="00BF5196"/>
    <w:rsid w:val="00BF6EAE"/>
    <w:rsid w:val="00BF7810"/>
    <w:rsid w:val="00C00272"/>
    <w:rsid w:val="00C057BD"/>
    <w:rsid w:val="00C0758A"/>
    <w:rsid w:val="00C1036C"/>
    <w:rsid w:val="00C1095E"/>
    <w:rsid w:val="00C1256A"/>
    <w:rsid w:val="00C1567F"/>
    <w:rsid w:val="00C17A0B"/>
    <w:rsid w:val="00C200C6"/>
    <w:rsid w:val="00C2243B"/>
    <w:rsid w:val="00C259B0"/>
    <w:rsid w:val="00C27DC4"/>
    <w:rsid w:val="00C27FDC"/>
    <w:rsid w:val="00C30134"/>
    <w:rsid w:val="00C30626"/>
    <w:rsid w:val="00C30D15"/>
    <w:rsid w:val="00C319FF"/>
    <w:rsid w:val="00C33882"/>
    <w:rsid w:val="00C37059"/>
    <w:rsid w:val="00C40024"/>
    <w:rsid w:val="00C41366"/>
    <w:rsid w:val="00C42017"/>
    <w:rsid w:val="00C42190"/>
    <w:rsid w:val="00C43557"/>
    <w:rsid w:val="00C44C94"/>
    <w:rsid w:val="00C473E6"/>
    <w:rsid w:val="00C47CC4"/>
    <w:rsid w:val="00C5081B"/>
    <w:rsid w:val="00C521A7"/>
    <w:rsid w:val="00C53296"/>
    <w:rsid w:val="00C54378"/>
    <w:rsid w:val="00C54593"/>
    <w:rsid w:val="00C60057"/>
    <w:rsid w:val="00C60CB7"/>
    <w:rsid w:val="00C60D20"/>
    <w:rsid w:val="00C62D0D"/>
    <w:rsid w:val="00C634DE"/>
    <w:rsid w:val="00C63DF5"/>
    <w:rsid w:val="00C67B29"/>
    <w:rsid w:val="00C71565"/>
    <w:rsid w:val="00C724BD"/>
    <w:rsid w:val="00C72516"/>
    <w:rsid w:val="00C727FC"/>
    <w:rsid w:val="00C72FDB"/>
    <w:rsid w:val="00C753D3"/>
    <w:rsid w:val="00C806C6"/>
    <w:rsid w:val="00C80BEE"/>
    <w:rsid w:val="00C818DD"/>
    <w:rsid w:val="00C853FE"/>
    <w:rsid w:val="00C87284"/>
    <w:rsid w:val="00C906B4"/>
    <w:rsid w:val="00C90C68"/>
    <w:rsid w:val="00C912E6"/>
    <w:rsid w:val="00C91E84"/>
    <w:rsid w:val="00C92637"/>
    <w:rsid w:val="00C93E7E"/>
    <w:rsid w:val="00C9403E"/>
    <w:rsid w:val="00C94406"/>
    <w:rsid w:val="00C96BE4"/>
    <w:rsid w:val="00C971C9"/>
    <w:rsid w:val="00C97EA1"/>
    <w:rsid w:val="00CA030F"/>
    <w:rsid w:val="00CA05BB"/>
    <w:rsid w:val="00CA0A68"/>
    <w:rsid w:val="00CA1759"/>
    <w:rsid w:val="00CA1CEB"/>
    <w:rsid w:val="00CA3228"/>
    <w:rsid w:val="00CA3BD1"/>
    <w:rsid w:val="00CA3FB6"/>
    <w:rsid w:val="00CA4E26"/>
    <w:rsid w:val="00CA570F"/>
    <w:rsid w:val="00CA5A1B"/>
    <w:rsid w:val="00CA7BC1"/>
    <w:rsid w:val="00CB0BF5"/>
    <w:rsid w:val="00CB1B17"/>
    <w:rsid w:val="00CB4922"/>
    <w:rsid w:val="00CB6044"/>
    <w:rsid w:val="00CB60A1"/>
    <w:rsid w:val="00CB6BE3"/>
    <w:rsid w:val="00CB7492"/>
    <w:rsid w:val="00CB7D2C"/>
    <w:rsid w:val="00CC1980"/>
    <w:rsid w:val="00CD0AB2"/>
    <w:rsid w:val="00CD2B3E"/>
    <w:rsid w:val="00CD583B"/>
    <w:rsid w:val="00CD5E13"/>
    <w:rsid w:val="00CD6CBF"/>
    <w:rsid w:val="00CD7220"/>
    <w:rsid w:val="00CD7C10"/>
    <w:rsid w:val="00CE2DD0"/>
    <w:rsid w:val="00CE6E04"/>
    <w:rsid w:val="00CF15BE"/>
    <w:rsid w:val="00CF1F4F"/>
    <w:rsid w:val="00CF2C05"/>
    <w:rsid w:val="00CF598F"/>
    <w:rsid w:val="00CF5DA4"/>
    <w:rsid w:val="00CF686A"/>
    <w:rsid w:val="00CF6A99"/>
    <w:rsid w:val="00CF6B4B"/>
    <w:rsid w:val="00D00674"/>
    <w:rsid w:val="00D01084"/>
    <w:rsid w:val="00D01AC0"/>
    <w:rsid w:val="00D01D66"/>
    <w:rsid w:val="00D01F3F"/>
    <w:rsid w:val="00D04512"/>
    <w:rsid w:val="00D06324"/>
    <w:rsid w:val="00D0675D"/>
    <w:rsid w:val="00D069B6"/>
    <w:rsid w:val="00D06A67"/>
    <w:rsid w:val="00D07194"/>
    <w:rsid w:val="00D07F6E"/>
    <w:rsid w:val="00D13E73"/>
    <w:rsid w:val="00D14523"/>
    <w:rsid w:val="00D14897"/>
    <w:rsid w:val="00D170EA"/>
    <w:rsid w:val="00D20359"/>
    <w:rsid w:val="00D20900"/>
    <w:rsid w:val="00D2297F"/>
    <w:rsid w:val="00D22B43"/>
    <w:rsid w:val="00D23743"/>
    <w:rsid w:val="00D24053"/>
    <w:rsid w:val="00D2588C"/>
    <w:rsid w:val="00D30D83"/>
    <w:rsid w:val="00D30DBB"/>
    <w:rsid w:val="00D31235"/>
    <w:rsid w:val="00D31770"/>
    <w:rsid w:val="00D359F4"/>
    <w:rsid w:val="00D3686A"/>
    <w:rsid w:val="00D36CE8"/>
    <w:rsid w:val="00D372B6"/>
    <w:rsid w:val="00D37965"/>
    <w:rsid w:val="00D40955"/>
    <w:rsid w:val="00D40A41"/>
    <w:rsid w:val="00D40AB5"/>
    <w:rsid w:val="00D432F3"/>
    <w:rsid w:val="00D43656"/>
    <w:rsid w:val="00D44344"/>
    <w:rsid w:val="00D44E62"/>
    <w:rsid w:val="00D462AB"/>
    <w:rsid w:val="00D476C5"/>
    <w:rsid w:val="00D50B98"/>
    <w:rsid w:val="00D50E39"/>
    <w:rsid w:val="00D51A98"/>
    <w:rsid w:val="00D51C15"/>
    <w:rsid w:val="00D521D4"/>
    <w:rsid w:val="00D52924"/>
    <w:rsid w:val="00D55A63"/>
    <w:rsid w:val="00D55CEC"/>
    <w:rsid w:val="00D56DAD"/>
    <w:rsid w:val="00D57608"/>
    <w:rsid w:val="00D60651"/>
    <w:rsid w:val="00D62E37"/>
    <w:rsid w:val="00D64734"/>
    <w:rsid w:val="00D65FAB"/>
    <w:rsid w:val="00D6701A"/>
    <w:rsid w:val="00D71EAB"/>
    <w:rsid w:val="00D72127"/>
    <w:rsid w:val="00D7514B"/>
    <w:rsid w:val="00D75F48"/>
    <w:rsid w:val="00D77EF7"/>
    <w:rsid w:val="00D8348C"/>
    <w:rsid w:val="00D85416"/>
    <w:rsid w:val="00D91521"/>
    <w:rsid w:val="00D93054"/>
    <w:rsid w:val="00D93166"/>
    <w:rsid w:val="00D9465A"/>
    <w:rsid w:val="00D97818"/>
    <w:rsid w:val="00DA101E"/>
    <w:rsid w:val="00DA2D43"/>
    <w:rsid w:val="00DA3139"/>
    <w:rsid w:val="00DA4DB2"/>
    <w:rsid w:val="00DA7B43"/>
    <w:rsid w:val="00DB0FF5"/>
    <w:rsid w:val="00DB11AD"/>
    <w:rsid w:val="00DB11F1"/>
    <w:rsid w:val="00DB51A1"/>
    <w:rsid w:val="00DC12BE"/>
    <w:rsid w:val="00DC1B03"/>
    <w:rsid w:val="00DC6E6D"/>
    <w:rsid w:val="00DD1190"/>
    <w:rsid w:val="00DD13F1"/>
    <w:rsid w:val="00DD32E3"/>
    <w:rsid w:val="00DD33CA"/>
    <w:rsid w:val="00DD3441"/>
    <w:rsid w:val="00DD3475"/>
    <w:rsid w:val="00DD4C6B"/>
    <w:rsid w:val="00DE20E5"/>
    <w:rsid w:val="00DE3251"/>
    <w:rsid w:val="00DE42F7"/>
    <w:rsid w:val="00DE63A4"/>
    <w:rsid w:val="00DF0663"/>
    <w:rsid w:val="00DF2D7A"/>
    <w:rsid w:val="00DF2DDB"/>
    <w:rsid w:val="00DF2F21"/>
    <w:rsid w:val="00DF43CE"/>
    <w:rsid w:val="00DF4C4D"/>
    <w:rsid w:val="00DF5A19"/>
    <w:rsid w:val="00DF624D"/>
    <w:rsid w:val="00E00573"/>
    <w:rsid w:val="00E00590"/>
    <w:rsid w:val="00E04B16"/>
    <w:rsid w:val="00E04BCE"/>
    <w:rsid w:val="00E05092"/>
    <w:rsid w:val="00E069CE"/>
    <w:rsid w:val="00E1007D"/>
    <w:rsid w:val="00E102FC"/>
    <w:rsid w:val="00E11129"/>
    <w:rsid w:val="00E138F2"/>
    <w:rsid w:val="00E153F0"/>
    <w:rsid w:val="00E16B40"/>
    <w:rsid w:val="00E220FD"/>
    <w:rsid w:val="00E23EC3"/>
    <w:rsid w:val="00E25AEF"/>
    <w:rsid w:val="00E27A72"/>
    <w:rsid w:val="00E3106D"/>
    <w:rsid w:val="00E3160C"/>
    <w:rsid w:val="00E33588"/>
    <w:rsid w:val="00E34D62"/>
    <w:rsid w:val="00E40DB7"/>
    <w:rsid w:val="00E419C1"/>
    <w:rsid w:val="00E4354F"/>
    <w:rsid w:val="00E454AA"/>
    <w:rsid w:val="00E458F5"/>
    <w:rsid w:val="00E45E52"/>
    <w:rsid w:val="00E463B4"/>
    <w:rsid w:val="00E47281"/>
    <w:rsid w:val="00E47E45"/>
    <w:rsid w:val="00E53342"/>
    <w:rsid w:val="00E54EC3"/>
    <w:rsid w:val="00E55784"/>
    <w:rsid w:val="00E55DC2"/>
    <w:rsid w:val="00E56742"/>
    <w:rsid w:val="00E567ED"/>
    <w:rsid w:val="00E608CC"/>
    <w:rsid w:val="00E6225E"/>
    <w:rsid w:val="00E62AF2"/>
    <w:rsid w:val="00E634F0"/>
    <w:rsid w:val="00E63562"/>
    <w:rsid w:val="00E64640"/>
    <w:rsid w:val="00E64718"/>
    <w:rsid w:val="00E660C9"/>
    <w:rsid w:val="00E663D2"/>
    <w:rsid w:val="00E71C56"/>
    <w:rsid w:val="00E71D23"/>
    <w:rsid w:val="00E723DB"/>
    <w:rsid w:val="00E7273D"/>
    <w:rsid w:val="00E72787"/>
    <w:rsid w:val="00E7327F"/>
    <w:rsid w:val="00E749CB"/>
    <w:rsid w:val="00E750C6"/>
    <w:rsid w:val="00E751D9"/>
    <w:rsid w:val="00E75D5D"/>
    <w:rsid w:val="00E76CCC"/>
    <w:rsid w:val="00E76E2C"/>
    <w:rsid w:val="00E806C5"/>
    <w:rsid w:val="00E848C5"/>
    <w:rsid w:val="00E85B94"/>
    <w:rsid w:val="00E85FC2"/>
    <w:rsid w:val="00E909A9"/>
    <w:rsid w:val="00E90DBA"/>
    <w:rsid w:val="00E94E9B"/>
    <w:rsid w:val="00EA09D5"/>
    <w:rsid w:val="00EA1877"/>
    <w:rsid w:val="00EA2B0F"/>
    <w:rsid w:val="00EA3185"/>
    <w:rsid w:val="00EA4547"/>
    <w:rsid w:val="00EA4924"/>
    <w:rsid w:val="00EA4CA3"/>
    <w:rsid w:val="00EB24B1"/>
    <w:rsid w:val="00EB292B"/>
    <w:rsid w:val="00EB6062"/>
    <w:rsid w:val="00EB7269"/>
    <w:rsid w:val="00EC0077"/>
    <w:rsid w:val="00EC0E25"/>
    <w:rsid w:val="00EC18B1"/>
    <w:rsid w:val="00EC19A8"/>
    <w:rsid w:val="00EC259F"/>
    <w:rsid w:val="00EC6885"/>
    <w:rsid w:val="00EC7536"/>
    <w:rsid w:val="00EC79E3"/>
    <w:rsid w:val="00ED05C7"/>
    <w:rsid w:val="00ED1304"/>
    <w:rsid w:val="00ED51A2"/>
    <w:rsid w:val="00EE1889"/>
    <w:rsid w:val="00EE1B1F"/>
    <w:rsid w:val="00EE48F7"/>
    <w:rsid w:val="00EE4D5D"/>
    <w:rsid w:val="00EE62D2"/>
    <w:rsid w:val="00EF0DFC"/>
    <w:rsid w:val="00EF38A4"/>
    <w:rsid w:val="00EF7B4E"/>
    <w:rsid w:val="00F00EE3"/>
    <w:rsid w:val="00F012B9"/>
    <w:rsid w:val="00F0214B"/>
    <w:rsid w:val="00F02EA5"/>
    <w:rsid w:val="00F0373E"/>
    <w:rsid w:val="00F075A2"/>
    <w:rsid w:val="00F077A0"/>
    <w:rsid w:val="00F07A83"/>
    <w:rsid w:val="00F12EB7"/>
    <w:rsid w:val="00F1385E"/>
    <w:rsid w:val="00F16DCE"/>
    <w:rsid w:val="00F16EFD"/>
    <w:rsid w:val="00F17601"/>
    <w:rsid w:val="00F17E74"/>
    <w:rsid w:val="00F20A89"/>
    <w:rsid w:val="00F224F2"/>
    <w:rsid w:val="00F226A9"/>
    <w:rsid w:val="00F247D6"/>
    <w:rsid w:val="00F24ADA"/>
    <w:rsid w:val="00F25980"/>
    <w:rsid w:val="00F26704"/>
    <w:rsid w:val="00F26A81"/>
    <w:rsid w:val="00F3087D"/>
    <w:rsid w:val="00F334C9"/>
    <w:rsid w:val="00F33879"/>
    <w:rsid w:val="00F3585B"/>
    <w:rsid w:val="00F37FA4"/>
    <w:rsid w:val="00F41EC5"/>
    <w:rsid w:val="00F453B0"/>
    <w:rsid w:val="00F460E8"/>
    <w:rsid w:val="00F506B1"/>
    <w:rsid w:val="00F50C83"/>
    <w:rsid w:val="00F528FE"/>
    <w:rsid w:val="00F52C66"/>
    <w:rsid w:val="00F53221"/>
    <w:rsid w:val="00F53D8C"/>
    <w:rsid w:val="00F55628"/>
    <w:rsid w:val="00F572E0"/>
    <w:rsid w:val="00F6076C"/>
    <w:rsid w:val="00F60DC4"/>
    <w:rsid w:val="00F61BF2"/>
    <w:rsid w:val="00F62A42"/>
    <w:rsid w:val="00F638CB"/>
    <w:rsid w:val="00F642F2"/>
    <w:rsid w:val="00F672B6"/>
    <w:rsid w:val="00F704F0"/>
    <w:rsid w:val="00F7112E"/>
    <w:rsid w:val="00F723B7"/>
    <w:rsid w:val="00F72B9B"/>
    <w:rsid w:val="00F73B3D"/>
    <w:rsid w:val="00F746A9"/>
    <w:rsid w:val="00F76D4B"/>
    <w:rsid w:val="00F76ED8"/>
    <w:rsid w:val="00F77D4A"/>
    <w:rsid w:val="00F84040"/>
    <w:rsid w:val="00F85C83"/>
    <w:rsid w:val="00F87316"/>
    <w:rsid w:val="00F87F31"/>
    <w:rsid w:val="00F90329"/>
    <w:rsid w:val="00F90832"/>
    <w:rsid w:val="00F90A60"/>
    <w:rsid w:val="00F90CEA"/>
    <w:rsid w:val="00F913A4"/>
    <w:rsid w:val="00F9152B"/>
    <w:rsid w:val="00F91802"/>
    <w:rsid w:val="00F95A97"/>
    <w:rsid w:val="00F95E8C"/>
    <w:rsid w:val="00FA1FEC"/>
    <w:rsid w:val="00FA3F29"/>
    <w:rsid w:val="00FA4FF1"/>
    <w:rsid w:val="00FB0688"/>
    <w:rsid w:val="00FB391F"/>
    <w:rsid w:val="00FB3EA9"/>
    <w:rsid w:val="00FB4096"/>
    <w:rsid w:val="00FB5E59"/>
    <w:rsid w:val="00FB747D"/>
    <w:rsid w:val="00FC3AE6"/>
    <w:rsid w:val="00FC406E"/>
    <w:rsid w:val="00FC451F"/>
    <w:rsid w:val="00FC4A26"/>
    <w:rsid w:val="00FC4DC0"/>
    <w:rsid w:val="00FC51E9"/>
    <w:rsid w:val="00FC6934"/>
    <w:rsid w:val="00FC7440"/>
    <w:rsid w:val="00FD0E03"/>
    <w:rsid w:val="00FD5717"/>
    <w:rsid w:val="00FD5C90"/>
    <w:rsid w:val="00FD7978"/>
    <w:rsid w:val="00FE0668"/>
    <w:rsid w:val="00FE1768"/>
    <w:rsid w:val="00FE1CC1"/>
    <w:rsid w:val="00FE2231"/>
    <w:rsid w:val="00FE2919"/>
    <w:rsid w:val="00FE398B"/>
    <w:rsid w:val="00FE4125"/>
    <w:rsid w:val="00FE65B8"/>
    <w:rsid w:val="00FE7148"/>
    <w:rsid w:val="00FE7A2C"/>
    <w:rsid w:val="00FF0A4A"/>
    <w:rsid w:val="00FF43D7"/>
    <w:rsid w:val="00FF45AB"/>
    <w:rsid w:val="00FF51A7"/>
    <w:rsid w:val="00FF6F1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83CDAA"/>
  <w15:docId w15:val="{2D285C7F-E173-4F3E-B42D-B1CA37DF1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92BFC"/>
    <w:rPr>
      <w:sz w:val="24"/>
      <w:szCs w:val="24"/>
    </w:rPr>
  </w:style>
  <w:style w:type="paragraph" w:styleId="Heading1">
    <w:name w:val="heading 1"/>
    <w:basedOn w:val="Normal"/>
    <w:next w:val="BodyText"/>
    <w:qFormat/>
    <w:rsid w:val="00571E52"/>
    <w:pPr>
      <w:keepNext/>
      <w:numPr>
        <w:numId w:val="6"/>
      </w:numPr>
      <w:spacing w:before="240" w:after="120"/>
      <w:jc w:val="both"/>
      <w:outlineLvl w:val="0"/>
    </w:pPr>
    <w:rPr>
      <w:rFonts w:ascii="Arial" w:hAnsi="Arial" w:cs="Arial"/>
      <w:b/>
      <w:bCs/>
      <w:kern w:val="36"/>
      <w:sz w:val="32"/>
      <w:szCs w:val="32"/>
    </w:rPr>
  </w:style>
  <w:style w:type="paragraph" w:styleId="Heading2">
    <w:name w:val="heading 2"/>
    <w:basedOn w:val="Normal"/>
    <w:next w:val="BodyText"/>
    <w:link w:val="Heading2Char"/>
    <w:qFormat/>
    <w:rsid w:val="00571E52"/>
    <w:pPr>
      <w:keepNext/>
      <w:numPr>
        <w:ilvl w:val="1"/>
        <w:numId w:val="6"/>
      </w:numPr>
      <w:spacing w:before="480" w:after="120"/>
      <w:outlineLvl w:val="1"/>
    </w:pPr>
    <w:rPr>
      <w:rFonts w:ascii="Arial" w:hAnsi="Arial" w:cs="Arial"/>
      <w:b/>
      <w:bCs/>
    </w:rPr>
  </w:style>
  <w:style w:type="paragraph" w:styleId="Heading3">
    <w:name w:val="heading 3"/>
    <w:basedOn w:val="Normal"/>
    <w:next w:val="BodyText"/>
    <w:qFormat/>
    <w:rsid w:val="007F3AC0"/>
    <w:pPr>
      <w:keepNext/>
      <w:numPr>
        <w:ilvl w:val="2"/>
        <w:numId w:val="6"/>
      </w:numPr>
      <w:tabs>
        <w:tab w:val="left" w:pos="1260"/>
      </w:tabs>
      <w:spacing w:before="160" w:after="120"/>
      <w:ind w:right="1077"/>
      <w:outlineLvl w:val="2"/>
    </w:pPr>
    <w:rPr>
      <w:rFonts w:ascii="Arial" w:hAnsi="Arial" w:cs="Arial"/>
      <w:b/>
      <w:bCs/>
    </w:rPr>
  </w:style>
  <w:style w:type="paragraph" w:styleId="Heading4">
    <w:name w:val="heading 4"/>
    <w:aliases w:val="כותרת 4 תו"/>
    <w:basedOn w:val="Normal"/>
    <w:next w:val="BodyText"/>
    <w:link w:val="Heading4Char"/>
    <w:qFormat/>
    <w:rsid w:val="007F3AC0"/>
    <w:pPr>
      <w:keepNext/>
      <w:keepLines/>
      <w:numPr>
        <w:ilvl w:val="3"/>
        <w:numId w:val="6"/>
      </w:numPr>
      <w:spacing w:before="120" w:after="120"/>
      <w:ind w:right="1077"/>
      <w:outlineLvl w:val="3"/>
    </w:pPr>
    <w:rPr>
      <w:rFonts w:ascii="Arial" w:hAnsi="Arial" w:cs="Arial"/>
      <w:b/>
      <w:bCs/>
    </w:rPr>
  </w:style>
  <w:style w:type="paragraph" w:styleId="Heading5">
    <w:name w:val="heading 5"/>
    <w:basedOn w:val="Normal"/>
    <w:next w:val="Normal"/>
    <w:qFormat/>
    <w:rsid w:val="004C7FFA"/>
    <w:pPr>
      <w:numPr>
        <w:ilvl w:val="4"/>
        <w:numId w:val="6"/>
      </w:numPr>
      <w:spacing w:before="240" w:after="60"/>
      <w:ind w:right="1077"/>
      <w:outlineLvl w:val="4"/>
    </w:pPr>
    <w:rPr>
      <w:rFonts w:ascii="Arial Bold" w:hAnsi="Arial Bold"/>
      <w:b/>
      <w:bCs/>
      <w:i/>
      <w:iCs/>
    </w:rPr>
  </w:style>
  <w:style w:type="paragraph" w:styleId="Heading6">
    <w:name w:val="heading 6"/>
    <w:aliases w:val="Gal Heading 6"/>
    <w:basedOn w:val="Normal"/>
    <w:next w:val="Normal"/>
    <w:qFormat/>
    <w:rsid w:val="004C7FFA"/>
    <w:pPr>
      <w:numPr>
        <w:ilvl w:val="5"/>
        <w:numId w:val="6"/>
      </w:numPr>
      <w:spacing w:before="240" w:after="60"/>
      <w:ind w:right="1077"/>
      <w:outlineLvl w:val="5"/>
    </w:pPr>
    <w:rPr>
      <w:rFonts w:ascii="Arial Bold" w:hAnsi="Arial Bold"/>
      <w:b/>
      <w:bCs/>
      <w:i/>
      <w:iCs/>
      <w:sz w:val="22"/>
      <w:szCs w:val="22"/>
    </w:rPr>
  </w:style>
  <w:style w:type="paragraph" w:styleId="Heading7">
    <w:name w:val="heading 7"/>
    <w:aliases w:val="H7,h7"/>
    <w:basedOn w:val="Normal"/>
    <w:next w:val="Normal"/>
    <w:qFormat/>
    <w:rsid w:val="004C7FFA"/>
    <w:pPr>
      <w:numPr>
        <w:ilvl w:val="6"/>
        <w:numId w:val="6"/>
      </w:numPr>
      <w:spacing w:before="240" w:after="60"/>
      <w:ind w:right="1077"/>
      <w:outlineLvl w:val="6"/>
    </w:pPr>
  </w:style>
  <w:style w:type="paragraph" w:styleId="Heading8">
    <w:name w:val="heading 8"/>
    <w:basedOn w:val="Normal"/>
    <w:next w:val="Normal"/>
    <w:qFormat/>
    <w:rsid w:val="004C7FFA"/>
    <w:pPr>
      <w:numPr>
        <w:ilvl w:val="7"/>
        <w:numId w:val="6"/>
      </w:numPr>
      <w:spacing w:before="240" w:after="60"/>
      <w:ind w:right="1077"/>
      <w:outlineLvl w:val="7"/>
    </w:pPr>
    <w:rPr>
      <w:i/>
      <w:iCs/>
    </w:rPr>
  </w:style>
  <w:style w:type="paragraph" w:styleId="Heading9">
    <w:name w:val="heading 9"/>
    <w:aliases w:val="Ref Document"/>
    <w:basedOn w:val="Normal"/>
    <w:next w:val="Normal"/>
    <w:qFormat/>
    <w:rsid w:val="00ED1304"/>
    <w:pPr>
      <w:numPr>
        <w:ilvl w:val="8"/>
        <w:numId w:val="6"/>
      </w:numPr>
      <w:spacing w:before="40" w:line="260" w:lineRule="atLeast"/>
      <w:ind w:right="720"/>
      <w:outlineLvl w:val="8"/>
    </w:pPr>
    <w:rPr>
      <w:rFonts w:ascii="Arial" w:hAnsi="Arial" w:cs="Arial"/>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37274"/>
    <w:pPr>
      <w:keepLines/>
      <w:spacing w:before="120" w:after="120" w:line="280" w:lineRule="atLeast"/>
      <w:ind w:left="567"/>
    </w:pPr>
    <w:rPr>
      <w:rFonts w:ascii="Arial" w:hAnsi="Arial" w:cs="Arial"/>
    </w:rPr>
  </w:style>
  <w:style w:type="paragraph" w:styleId="NormalWeb">
    <w:name w:val="Normal (Web)"/>
    <w:basedOn w:val="Normal"/>
    <w:uiPriority w:val="99"/>
    <w:rsid w:val="00ED1304"/>
    <w:pPr>
      <w:spacing w:before="100" w:after="100"/>
    </w:pPr>
  </w:style>
  <w:style w:type="character" w:styleId="Hyperlink">
    <w:name w:val="Hyperlink"/>
    <w:basedOn w:val="DefaultParagraphFont"/>
    <w:uiPriority w:val="99"/>
    <w:rsid w:val="00ED1304"/>
    <w:rPr>
      <w:color w:val="0000FF"/>
      <w:u w:val="single"/>
    </w:rPr>
  </w:style>
  <w:style w:type="character" w:styleId="FollowedHyperlink">
    <w:name w:val="FollowedHyperlink"/>
    <w:basedOn w:val="DefaultParagraphFont"/>
    <w:uiPriority w:val="99"/>
    <w:rsid w:val="00ED1304"/>
    <w:rPr>
      <w:color w:val="800080"/>
      <w:u w:val="single"/>
    </w:rPr>
  </w:style>
  <w:style w:type="paragraph" w:styleId="Header">
    <w:name w:val="header"/>
    <w:aliases w:val="Heading,Table,Table2,Table3"/>
    <w:basedOn w:val="Normal"/>
    <w:link w:val="HeaderChar"/>
    <w:rsid w:val="00B10961"/>
    <w:pPr>
      <w:tabs>
        <w:tab w:val="center" w:pos="4153"/>
        <w:tab w:val="right" w:pos="8306"/>
      </w:tabs>
      <w:spacing w:before="40" w:after="40"/>
      <w:jc w:val="right"/>
    </w:pPr>
    <w:rPr>
      <w:rFonts w:ascii="Arial" w:hAnsi="Arial" w:cs="Arial"/>
      <w:sz w:val="20"/>
      <w:szCs w:val="20"/>
    </w:rPr>
  </w:style>
  <w:style w:type="paragraph" w:styleId="Footer">
    <w:name w:val="footer"/>
    <w:basedOn w:val="Normal"/>
    <w:link w:val="FooterChar"/>
    <w:uiPriority w:val="99"/>
    <w:rsid w:val="00781B59"/>
    <w:pPr>
      <w:tabs>
        <w:tab w:val="center" w:pos="4320"/>
        <w:tab w:val="right" w:pos="8640"/>
      </w:tabs>
      <w:spacing w:line="240" w:lineRule="atLeast"/>
      <w:ind w:right="-10"/>
    </w:pPr>
    <w:rPr>
      <w:rFonts w:ascii="Arial" w:hAnsi="Arial" w:cs="Arial"/>
      <w:sz w:val="18"/>
      <w:szCs w:val="18"/>
    </w:rPr>
  </w:style>
  <w:style w:type="paragraph" w:styleId="TOC1">
    <w:name w:val="toc 1"/>
    <w:basedOn w:val="Normal"/>
    <w:next w:val="Normal"/>
    <w:autoRedefine/>
    <w:uiPriority w:val="39"/>
    <w:rsid w:val="00AA5F1F"/>
    <w:pPr>
      <w:tabs>
        <w:tab w:val="left" w:pos="482"/>
        <w:tab w:val="right" w:leader="dot" w:pos="9064"/>
      </w:tabs>
      <w:spacing w:before="120" w:after="40"/>
    </w:pPr>
    <w:rPr>
      <w:rFonts w:ascii="Arial Bold" w:hAnsi="Arial Bold"/>
      <w:b/>
      <w:bCs/>
      <w:caps/>
      <w:sz w:val="20"/>
      <w:szCs w:val="20"/>
    </w:rPr>
  </w:style>
  <w:style w:type="paragraph" w:styleId="TOC2">
    <w:name w:val="toc 2"/>
    <w:basedOn w:val="Normal"/>
    <w:next w:val="Normal"/>
    <w:autoRedefine/>
    <w:uiPriority w:val="39"/>
    <w:rsid w:val="00AA5F1F"/>
    <w:pPr>
      <w:tabs>
        <w:tab w:val="left" w:pos="1435"/>
        <w:tab w:val="right" w:leader="dot" w:pos="9064"/>
      </w:tabs>
      <w:spacing w:after="40"/>
      <w:ind w:left="567"/>
    </w:pPr>
    <w:rPr>
      <w:rFonts w:ascii="Arial" w:hAnsi="Arial" w:cs="Arial"/>
      <w:smallCaps/>
      <w:sz w:val="20"/>
      <w:szCs w:val="20"/>
    </w:rPr>
  </w:style>
  <w:style w:type="paragraph" w:styleId="TOC3">
    <w:name w:val="toc 3"/>
    <w:basedOn w:val="Normal"/>
    <w:next w:val="Normal"/>
    <w:autoRedefine/>
    <w:uiPriority w:val="39"/>
    <w:rsid w:val="00AA5F1F"/>
    <w:pPr>
      <w:tabs>
        <w:tab w:val="left" w:pos="2268"/>
        <w:tab w:val="right" w:leader="dot" w:pos="9064"/>
      </w:tabs>
      <w:spacing w:after="40"/>
      <w:ind w:left="1418"/>
    </w:pPr>
    <w:rPr>
      <w:rFonts w:ascii="Arial" w:hAnsi="Arial" w:cs="Arial"/>
      <w:i/>
      <w:iCs/>
      <w:sz w:val="20"/>
      <w:szCs w:val="20"/>
    </w:rPr>
  </w:style>
  <w:style w:type="paragraph" w:styleId="TOC4">
    <w:name w:val="toc 4"/>
    <w:basedOn w:val="Normal"/>
    <w:next w:val="Normal"/>
    <w:autoRedefine/>
    <w:uiPriority w:val="39"/>
    <w:rsid w:val="00ED1304"/>
    <w:pPr>
      <w:tabs>
        <w:tab w:val="left" w:pos="1435"/>
        <w:tab w:val="left" w:pos="2155"/>
        <w:tab w:val="right" w:leader="dot" w:pos="8460"/>
      </w:tabs>
      <w:ind w:left="1435"/>
    </w:pPr>
    <w:rPr>
      <w:rFonts w:ascii="Arial" w:hAnsi="Arial" w:cs="Arial"/>
      <w:noProof/>
      <w:sz w:val="18"/>
      <w:szCs w:val="18"/>
    </w:rPr>
  </w:style>
  <w:style w:type="paragraph" w:styleId="TOC5">
    <w:name w:val="toc 5"/>
    <w:basedOn w:val="Normal"/>
    <w:next w:val="Normal"/>
    <w:autoRedefine/>
    <w:semiHidden/>
    <w:rsid w:val="00ED1304"/>
    <w:pPr>
      <w:ind w:left="960"/>
    </w:pPr>
  </w:style>
  <w:style w:type="paragraph" w:styleId="TOC6">
    <w:name w:val="toc 6"/>
    <w:basedOn w:val="Normal"/>
    <w:next w:val="Normal"/>
    <w:autoRedefine/>
    <w:semiHidden/>
    <w:rsid w:val="00ED1304"/>
    <w:pPr>
      <w:ind w:left="1200"/>
    </w:pPr>
  </w:style>
  <w:style w:type="paragraph" w:styleId="TOC7">
    <w:name w:val="toc 7"/>
    <w:basedOn w:val="Normal"/>
    <w:next w:val="Normal"/>
    <w:autoRedefine/>
    <w:semiHidden/>
    <w:rsid w:val="00ED1304"/>
    <w:pPr>
      <w:ind w:left="1440"/>
    </w:pPr>
  </w:style>
  <w:style w:type="paragraph" w:styleId="TOC8">
    <w:name w:val="toc 8"/>
    <w:basedOn w:val="Normal"/>
    <w:next w:val="Normal"/>
    <w:autoRedefine/>
    <w:semiHidden/>
    <w:rsid w:val="00ED1304"/>
    <w:pPr>
      <w:ind w:left="1680"/>
    </w:pPr>
  </w:style>
  <w:style w:type="paragraph" w:styleId="TOC9">
    <w:name w:val="toc 9"/>
    <w:basedOn w:val="Normal"/>
    <w:next w:val="Normal"/>
    <w:autoRedefine/>
    <w:semiHidden/>
    <w:rsid w:val="00ED1304"/>
    <w:pPr>
      <w:ind w:left="1920"/>
    </w:pPr>
  </w:style>
  <w:style w:type="paragraph" w:styleId="NormalIndent">
    <w:name w:val="Normal Indent"/>
    <w:basedOn w:val="Normal"/>
    <w:rsid w:val="00ED1304"/>
    <w:pPr>
      <w:spacing w:before="120" w:line="360" w:lineRule="atLeast"/>
      <w:ind w:left="1134"/>
      <w:jc w:val="both"/>
    </w:pPr>
  </w:style>
  <w:style w:type="paragraph" w:styleId="Caption">
    <w:name w:val="caption"/>
    <w:basedOn w:val="Normal"/>
    <w:next w:val="BodyText"/>
    <w:qFormat/>
    <w:rsid w:val="00211EFA"/>
    <w:pPr>
      <w:keepLines/>
      <w:spacing w:before="120" w:after="120"/>
      <w:jc w:val="center"/>
    </w:pPr>
    <w:rPr>
      <w:rFonts w:ascii="Arial Bold" w:hAnsi="Arial Bold" w:cs="Arial"/>
      <w:b/>
      <w:bCs/>
      <w:sz w:val="20"/>
      <w:szCs w:val="20"/>
    </w:rPr>
  </w:style>
  <w:style w:type="paragraph" w:customStyle="1" w:styleId="Default">
    <w:name w:val="Default"/>
    <w:rsid w:val="00ED1304"/>
    <w:pPr>
      <w:autoSpaceDE w:val="0"/>
      <w:autoSpaceDN w:val="0"/>
      <w:adjustRightInd w:val="0"/>
    </w:pPr>
    <w:rPr>
      <w:rFonts w:ascii="Verdana-Bold" w:hAnsi="Verdana-Bold"/>
    </w:rPr>
  </w:style>
  <w:style w:type="paragraph" w:styleId="BalloonText">
    <w:name w:val="Balloon Text"/>
    <w:basedOn w:val="Normal"/>
    <w:semiHidden/>
    <w:rsid w:val="00ED1304"/>
    <w:rPr>
      <w:rFonts w:ascii="Tahoma" w:hAnsi="Tahoma" w:cs="Tahoma"/>
      <w:sz w:val="16"/>
      <w:szCs w:val="16"/>
    </w:rPr>
  </w:style>
  <w:style w:type="paragraph" w:styleId="Index1">
    <w:name w:val="index 1"/>
    <w:basedOn w:val="Normal"/>
    <w:next w:val="Normal"/>
    <w:semiHidden/>
    <w:rsid w:val="00ED1304"/>
    <w:pPr>
      <w:tabs>
        <w:tab w:val="right" w:leader="dot" w:pos="3793"/>
      </w:tabs>
      <w:ind w:left="200" w:hanging="200"/>
    </w:pPr>
    <w:rPr>
      <w:sz w:val="20"/>
      <w:szCs w:val="20"/>
    </w:rPr>
  </w:style>
  <w:style w:type="character" w:styleId="PageNumber">
    <w:name w:val="page number"/>
    <w:basedOn w:val="DefaultParagraphFont"/>
    <w:rsid w:val="00781B59"/>
  </w:style>
  <w:style w:type="paragraph" w:customStyle="1" w:styleId="Figure">
    <w:name w:val="Figure"/>
    <w:basedOn w:val="Normal"/>
    <w:next w:val="Caption"/>
    <w:qFormat/>
    <w:rsid w:val="00F3585B"/>
    <w:pPr>
      <w:keepNext/>
      <w:spacing w:before="360" w:after="120"/>
      <w:jc w:val="center"/>
    </w:pPr>
    <w:rPr>
      <w:rFonts w:ascii="Arial" w:hAnsi="Arial" w:cs="Arial"/>
      <w:sz w:val="22"/>
      <w:szCs w:val="22"/>
    </w:rPr>
  </w:style>
  <w:style w:type="paragraph" w:customStyle="1" w:styleId="Normal1">
    <w:name w:val="Normal 1"/>
    <w:basedOn w:val="Normal"/>
    <w:rsid w:val="00ED1304"/>
    <w:pPr>
      <w:tabs>
        <w:tab w:val="left" w:pos="3240"/>
      </w:tabs>
      <w:ind w:left="1170" w:right="557" w:hanging="360"/>
    </w:pPr>
  </w:style>
  <w:style w:type="paragraph" w:customStyle="1" w:styleId="Appendix1">
    <w:name w:val="Appendix1"/>
    <w:basedOn w:val="Normal"/>
    <w:next w:val="BodyText"/>
    <w:rsid w:val="00911DD9"/>
    <w:pPr>
      <w:pageBreakBefore/>
      <w:numPr>
        <w:numId w:val="4"/>
      </w:numPr>
      <w:tabs>
        <w:tab w:val="left" w:pos="567"/>
      </w:tabs>
      <w:spacing w:before="5000"/>
      <w:ind w:left="2268" w:hanging="2268"/>
    </w:pPr>
    <w:rPr>
      <w:rFonts w:ascii="Arial Bold" w:hAnsi="Arial Bold" w:cs="Arial"/>
      <w:b/>
      <w:bCs/>
      <w:sz w:val="32"/>
      <w:szCs w:val="32"/>
    </w:rPr>
  </w:style>
  <w:style w:type="paragraph" w:customStyle="1" w:styleId="Number1">
    <w:name w:val="Number1"/>
    <w:basedOn w:val="BodyText"/>
    <w:link w:val="Number1Char"/>
    <w:rsid w:val="004668DC"/>
    <w:pPr>
      <w:tabs>
        <w:tab w:val="num" w:pos="1418"/>
      </w:tabs>
      <w:ind w:left="1418" w:right="1418" w:hanging="341"/>
    </w:pPr>
  </w:style>
  <w:style w:type="paragraph" w:styleId="TableofFigures">
    <w:name w:val="table of figures"/>
    <w:basedOn w:val="BodyText"/>
    <w:next w:val="BodyText"/>
    <w:uiPriority w:val="99"/>
    <w:rsid w:val="00ED1304"/>
    <w:pPr>
      <w:ind w:left="480" w:hanging="480"/>
    </w:pPr>
    <w:rPr>
      <w:sz w:val="20"/>
      <w:szCs w:val="20"/>
    </w:rPr>
  </w:style>
  <w:style w:type="paragraph" w:customStyle="1" w:styleId="Tabletext">
    <w:name w:val="Tabletext"/>
    <w:basedOn w:val="Normal"/>
    <w:rsid w:val="00ED1304"/>
    <w:pPr>
      <w:keepLines/>
      <w:widowControl w:val="0"/>
      <w:spacing w:before="40" w:after="40" w:line="240" w:lineRule="atLeast"/>
    </w:pPr>
    <w:rPr>
      <w:rFonts w:ascii="Arial" w:hAnsi="Arial" w:cs="Arial"/>
      <w:sz w:val="18"/>
      <w:szCs w:val="18"/>
    </w:rPr>
  </w:style>
  <w:style w:type="paragraph" w:customStyle="1" w:styleId="bulltable">
    <w:name w:val="bull table"/>
    <w:basedOn w:val="Normal"/>
    <w:rsid w:val="006F3A4A"/>
    <w:pPr>
      <w:snapToGrid w:val="0"/>
      <w:spacing w:line="360" w:lineRule="auto"/>
      <w:ind w:left="459" w:hanging="425"/>
    </w:pPr>
  </w:style>
  <w:style w:type="paragraph" w:customStyle="1" w:styleId="TABLETEXT0">
    <w:name w:val="TABLE TEXT"/>
    <w:basedOn w:val="BodyText"/>
    <w:rsid w:val="00ED1304"/>
    <w:pPr>
      <w:spacing w:before="40" w:after="40"/>
      <w:ind w:left="0"/>
    </w:pPr>
    <w:rPr>
      <w:snapToGrid w:val="0"/>
      <w:sz w:val="20"/>
      <w:szCs w:val="20"/>
    </w:rPr>
  </w:style>
  <w:style w:type="paragraph" w:customStyle="1" w:styleId="TABLEHEADER">
    <w:name w:val="TABLE HEADER"/>
    <w:basedOn w:val="TABLETEXT0"/>
    <w:rsid w:val="00E90DBA"/>
    <w:pPr>
      <w:keepNext/>
      <w:shd w:val="pct5" w:color="auto" w:fill="auto"/>
      <w:spacing w:before="0" w:after="0"/>
      <w:jc w:val="center"/>
    </w:pPr>
    <w:rPr>
      <w:b/>
      <w:bCs/>
    </w:rPr>
  </w:style>
  <w:style w:type="paragraph" w:customStyle="1" w:styleId="TABLETITLE">
    <w:name w:val="TABLE TITLE"/>
    <w:basedOn w:val="BodyText"/>
    <w:rsid w:val="00C60CB7"/>
    <w:pPr>
      <w:keepNext/>
      <w:ind w:left="0"/>
      <w:jc w:val="center"/>
    </w:pPr>
    <w:rPr>
      <w:b/>
      <w:bCs/>
      <w:snapToGrid w:val="0"/>
    </w:rPr>
  </w:style>
  <w:style w:type="paragraph" w:customStyle="1" w:styleId="TITLETHIRDANDAFTER">
    <w:name w:val="TITLE THIRD AND AFTER"/>
    <w:basedOn w:val="Normal"/>
    <w:autoRedefine/>
    <w:rsid w:val="00ED1304"/>
    <w:pPr>
      <w:pBdr>
        <w:top w:val="single" w:sz="4" w:space="1" w:color="auto"/>
        <w:left w:val="single" w:sz="4" w:space="4" w:color="auto"/>
        <w:bottom w:val="single" w:sz="4" w:space="1" w:color="auto"/>
        <w:right w:val="single" w:sz="4" w:space="4" w:color="auto"/>
      </w:pBdr>
      <w:tabs>
        <w:tab w:val="left" w:pos="2700"/>
        <w:tab w:val="left" w:pos="3686"/>
        <w:tab w:val="left" w:pos="10065"/>
      </w:tabs>
      <w:spacing w:before="60" w:line="260" w:lineRule="atLeast"/>
      <w:ind w:left="2700" w:hanging="2250"/>
    </w:pPr>
    <w:rPr>
      <w:rFonts w:ascii="Arial" w:hAnsi="Arial" w:cs="Arial"/>
      <w:b/>
      <w:bCs/>
    </w:rPr>
  </w:style>
  <w:style w:type="paragraph" w:customStyle="1" w:styleId="BulletIndent2">
    <w:name w:val="Bullet Indent 2"/>
    <w:basedOn w:val="Normal"/>
    <w:rsid w:val="004F2B29"/>
    <w:pPr>
      <w:numPr>
        <w:numId w:val="3"/>
      </w:numPr>
      <w:spacing w:before="120" w:after="120" w:line="280" w:lineRule="atLeast"/>
      <w:ind w:left="1417" w:right="0" w:hanging="340"/>
    </w:pPr>
    <w:rPr>
      <w:rFonts w:ascii="Arial" w:hAnsi="Arial" w:cs="Arial"/>
      <w:sz w:val="22"/>
      <w:szCs w:val="22"/>
    </w:rPr>
  </w:style>
  <w:style w:type="paragraph" w:customStyle="1" w:styleId="TitleItalics">
    <w:name w:val="Title Italics"/>
    <w:basedOn w:val="Title"/>
    <w:rsid w:val="00ED1304"/>
    <w:rPr>
      <w:b w:val="0"/>
      <w:bCs w:val="0"/>
      <w:i/>
      <w:iCs/>
    </w:rPr>
  </w:style>
  <w:style w:type="paragraph" w:styleId="Title">
    <w:name w:val="Title"/>
    <w:basedOn w:val="Normal"/>
    <w:link w:val="TitleChar"/>
    <w:qFormat/>
    <w:rsid w:val="00ED1304"/>
    <w:pPr>
      <w:spacing w:before="240" w:after="60"/>
      <w:jc w:val="center"/>
    </w:pPr>
    <w:rPr>
      <w:rFonts w:ascii="Arial" w:hAnsi="Arial" w:cs="Arial"/>
      <w:b/>
      <w:bCs/>
      <w:kern w:val="28"/>
    </w:rPr>
  </w:style>
  <w:style w:type="character" w:styleId="CommentReference">
    <w:name w:val="annotation reference"/>
    <w:basedOn w:val="DefaultParagraphFont"/>
    <w:uiPriority w:val="99"/>
    <w:semiHidden/>
    <w:rsid w:val="00ED1304"/>
    <w:rPr>
      <w:sz w:val="16"/>
      <w:szCs w:val="16"/>
    </w:rPr>
  </w:style>
  <w:style w:type="paragraph" w:styleId="CommentText">
    <w:name w:val="annotation text"/>
    <w:basedOn w:val="Normal"/>
    <w:link w:val="CommentTextChar"/>
    <w:uiPriority w:val="99"/>
    <w:semiHidden/>
    <w:rsid w:val="00ED1304"/>
    <w:rPr>
      <w:sz w:val="20"/>
      <w:szCs w:val="20"/>
    </w:rPr>
  </w:style>
  <w:style w:type="paragraph" w:customStyle="1" w:styleId="TabletextSmall">
    <w:name w:val="Tabletext Small"/>
    <w:basedOn w:val="Tabletext"/>
    <w:rsid w:val="00ED1304"/>
    <w:rPr>
      <w:rFonts w:eastAsia="Arial"/>
    </w:rPr>
  </w:style>
  <w:style w:type="paragraph" w:styleId="BodyTextIndent">
    <w:name w:val="Body Text Indent"/>
    <w:basedOn w:val="Normal"/>
    <w:link w:val="BodyTextIndentChar"/>
    <w:rsid w:val="00FC51E9"/>
    <w:pPr>
      <w:spacing w:before="120" w:after="120" w:line="280" w:lineRule="atLeast"/>
      <w:ind w:left="1440"/>
      <w:jc w:val="both"/>
    </w:pPr>
    <w:rPr>
      <w:rFonts w:ascii="Arial" w:hAnsi="Arial" w:cs="Arial"/>
      <w:sz w:val="22"/>
      <w:szCs w:val="22"/>
    </w:rPr>
  </w:style>
  <w:style w:type="paragraph" w:customStyle="1" w:styleId="TitleLines">
    <w:name w:val="Title Lines"/>
    <w:basedOn w:val="TITLETHIRDANDAFTER"/>
    <w:rsid w:val="00ED1304"/>
    <w:pPr>
      <w:pBdr>
        <w:top w:val="single" w:sz="4" w:space="15" w:color="000080"/>
        <w:left w:val="single" w:sz="4" w:space="24" w:color="000080"/>
        <w:bottom w:val="single" w:sz="4" w:space="14" w:color="000080"/>
        <w:right w:val="single" w:sz="4" w:space="4" w:color="000080"/>
      </w:pBdr>
      <w:tabs>
        <w:tab w:val="clear" w:pos="2700"/>
        <w:tab w:val="left" w:pos="2340"/>
        <w:tab w:val="left" w:pos="3420"/>
      </w:tabs>
      <w:spacing w:after="60"/>
      <w:ind w:left="2332" w:hanging="1886"/>
    </w:pPr>
    <w:rPr>
      <w:sz w:val="28"/>
      <w:szCs w:val="28"/>
    </w:rPr>
  </w:style>
  <w:style w:type="paragraph" w:customStyle="1" w:styleId="1">
    <w:name w:val="טקסט בלונים1"/>
    <w:basedOn w:val="Normal"/>
    <w:semiHidden/>
    <w:rsid w:val="00ED1304"/>
    <w:rPr>
      <w:rFonts w:ascii="Tahoma" w:hAnsi="Tahoma" w:cs="Tahoma"/>
      <w:sz w:val="16"/>
      <w:szCs w:val="16"/>
    </w:rPr>
  </w:style>
  <w:style w:type="paragraph" w:customStyle="1" w:styleId="Numberedbyletters">
    <w:name w:val="Numbered by letters"/>
    <w:basedOn w:val="BodyText"/>
    <w:rsid w:val="00ED1304"/>
    <w:pPr>
      <w:ind w:left="1434" w:hanging="357"/>
    </w:pPr>
  </w:style>
  <w:style w:type="paragraph" w:customStyle="1" w:styleId="ReferencedDocuments">
    <w:name w:val="Referenced Documents"/>
    <w:basedOn w:val="TABLETEXT0"/>
    <w:rsid w:val="00ED1304"/>
  </w:style>
  <w:style w:type="paragraph" w:customStyle="1" w:styleId="RefDocDescription">
    <w:name w:val="Ref Doc Description"/>
    <w:basedOn w:val="Heading9"/>
    <w:rsid w:val="00DA2D43"/>
    <w:pPr>
      <w:numPr>
        <w:numId w:val="0"/>
      </w:numPr>
      <w:ind w:right="0"/>
    </w:pPr>
  </w:style>
  <w:style w:type="paragraph" w:customStyle="1" w:styleId="BulletIndent3">
    <w:name w:val="Bullet Indent 3"/>
    <w:basedOn w:val="BulletIndent2"/>
    <w:autoRedefine/>
    <w:rsid w:val="00391A7D"/>
    <w:pPr>
      <w:keepLines/>
      <w:numPr>
        <w:numId w:val="5"/>
      </w:numPr>
      <w:spacing w:before="0" w:after="0"/>
    </w:pPr>
  </w:style>
  <w:style w:type="paragraph" w:customStyle="1" w:styleId="Numberedindent">
    <w:name w:val="Numbered indent"/>
    <w:basedOn w:val="Number1"/>
    <w:rsid w:val="00ED1304"/>
    <w:pPr>
      <w:numPr>
        <w:numId w:val="1"/>
      </w:numPr>
      <w:tabs>
        <w:tab w:val="left" w:pos="1620"/>
      </w:tabs>
      <w:ind w:right="567"/>
    </w:pPr>
  </w:style>
  <w:style w:type="paragraph" w:customStyle="1" w:styleId="App2">
    <w:name w:val="App2"/>
    <w:basedOn w:val="BodyText"/>
    <w:next w:val="BodyText"/>
    <w:rsid w:val="00ED1304"/>
    <w:pPr>
      <w:keepNext/>
      <w:numPr>
        <w:numId w:val="2"/>
      </w:numPr>
      <w:spacing w:before="360" w:line="240" w:lineRule="auto"/>
    </w:pPr>
    <w:rPr>
      <w:rFonts w:ascii="Arial Bold" w:hAnsi="Arial Bold"/>
      <w:b/>
      <w:bCs/>
      <w:caps/>
      <w:sz w:val="28"/>
      <w:szCs w:val="28"/>
    </w:rPr>
  </w:style>
  <w:style w:type="paragraph" w:customStyle="1" w:styleId="App3">
    <w:name w:val="App3"/>
    <w:basedOn w:val="BodyText"/>
    <w:next w:val="BodyText"/>
    <w:rsid w:val="00ED1304"/>
    <w:pPr>
      <w:keepNext/>
      <w:spacing w:before="240" w:line="240" w:lineRule="auto"/>
      <w:ind w:hanging="1077"/>
    </w:pPr>
    <w:rPr>
      <w:rFonts w:ascii="Arial Bold" w:hAnsi="Arial Bold"/>
      <w:b/>
      <w:bCs/>
      <w:sz w:val="28"/>
      <w:szCs w:val="28"/>
    </w:rPr>
  </w:style>
  <w:style w:type="table" w:customStyle="1" w:styleId="Table1">
    <w:name w:val="Table1"/>
    <w:basedOn w:val="TableNormal"/>
    <w:rsid w:val="007F794E"/>
    <w:tblPr/>
  </w:style>
  <w:style w:type="table" w:customStyle="1" w:styleId="Table10">
    <w:name w:val="Table 1"/>
    <w:basedOn w:val="TableGrid7"/>
    <w:rsid w:val="007F794E"/>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7F794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ListParagraph1">
    <w:name w:val="List Paragraph1"/>
    <w:basedOn w:val="Normal"/>
    <w:qFormat/>
    <w:rsid w:val="00B9488D"/>
    <w:pPr>
      <w:bidi/>
      <w:spacing w:line="360" w:lineRule="auto"/>
      <w:ind w:left="720"/>
      <w:jc w:val="both"/>
    </w:pPr>
    <w:rPr>
      <w:rFonts w:ascii="Tahoma" w:hAnsi="Tahoma" w:cs="Tahoma"/>
      <w:sz w:val="20"/>
      <w:szCs w:val="20"/>
    </w:rPr>
  </w:style>
  <w:style w:type="character" w:customStyle="1" w:styleId="BodyTextChar">
    <w:name w:val="Body Text Char"/>
    <w:basedOn w:val="DefaultParagraphFont"/>
    <w:link w:val="BodyText"/>
    <w:rsid w:val="00637274"/>
    <w:rPr>
      <w:rFonts w:ascii="Arial" w:hAnsi="Arial" w:cs="Arial"/>
      <w:sz w:val="24"/>
      <w:szCs w:val="24"/>
    </w:rPr>
  </w:style>
  <w:style w:type="character" w:customStyle="1" w:styleId="Number1Char">
    <w:name w:val="Number1 Char"/>
    <w:basedOn w:val="BodyTextChar"/>
    <w:link w:val="Number1"/>
    <w:rsid w:val="00D0675D"/>
    <w:rPr>
      <w:rFonts w:ascii="Arial" w:hAnsi="Arial" w:cs="Arial"/>
      <w:sz w:val="24"/>
      <w:szCs w:val="24"/>
    </w:rPr>
  </w:style>
  <w:style w:type="paragraph" w:styleId="DocumentMap">
    <w:name w:val="Document Map"/>
    <w:basedOn w:val="Normal"/>
    <w:link w:val="DocumentMapChar"/>
    <w:rsid w:val="00015976"/>
    <w:rPr>
      <w:rFonts w:ascii="Tahoma" w:hAnsi="Tahoma" w:cs="Tahoma"/>
      <w:sz w:val="16"/>
      <w:szCs w:val="16"/>
    </w:rPr>
  </w:style>
  <w:style w:type="character" w:customStyle="1" w:styleId="DocumentMapChar">
    <w:name w:val="Document Map Char"/>
    <w:basedOn w:val="DefaultParagraphFont"/>
    <w:link w:val="DocumentMap"/>
    <w:rsid w:val="00015976"/>
    <w:rPr>
      <w:rFonts w:ascii="Tahoma" w:hAnsi="Tahoma" w:cs="Tahoma"/>
      <w:sz w:val="16"/>
      <w:szCs w:val="16"/>
    </w:rPr>
  </w:style>
  <w:style w:type="paragraph" w:styleId="CommentSubject">
    <w:name w:val="annotation subject"/>
    <w:basedOn w:val="CommentText"/>
    <w:next w:val="CommentText"/>
    <w:link w:val="CommentSubjectChar"/>
    <w:uiPriority w:val="99"/>
    <w:rsid w:val="00673A05"/>
    <w:rPr>
      <w:b/>
      <w:bCs/>
    </w:rPr>
  </w:style>
  <w:style w:type="character" w:customStyle="1" w:styleId="CommentTextChar">
    <w:name w:val="Comment Text Char"/>
    <w:basedOn w:val="DefaultParagraphFont"/>
    <w:link w:val="CommentText"/>
    <w:uiPriority w:val="99"/>
    <w:semiHidden/>
    <w:rsid w:val="00673A05"/>
  </w:style>
  <w:style w:type="character" w:customStyle="1" w:styleId="CommentSubjectChar">
    <w:name w:val="Comment Subject Char"/>
    <w:basedOn w:val="CommentTextChar"/>
    <w:link w:val="CommentSubject"/>
    <w:uiPriority w:val="99"/>
    <w:rsid w:val="00673A05"/>
  </w:style>
  <w:style w:type="paragraph" w:customStyle="1" w:styleId="Revision1">
    <w:name w:val="Revision1"/>
    <w:hidden/>
    <w:uiPriority w:val="99"/>
    <w:semiHidden/>
    <w:rsid w:val="00673A05"/>
    <w:rPr>
      <w:sz w:val="24"/>
      <w:szCs w:val="24"/>
    </w:rPr>
  </w:style>
  <w:style w:type="paragraph" w:customStyle="1" w:styleId="List22">
    <w:name w:val="List22"/>
    <w:basedOn w:val="Number1"/>
    <w:link w:val="List22Char"/>
    <w:qFormat/>
    <w:rsid w:val="00A81D5C"/>
    <w:pPr>
      <w:numPr>
        <w:numId w:val="7"/>
      </w:numPr>
      <w:tabs>
        <w:tab w:val="left" w:pos="1134"/>
      </w:tabs>
    </w:pPr>
  </w:style>
  <w:style w:type="character" w:customStyle="1" w:styleId="List22Char">
    <w:name w:val="List22 Char"/>
    <w:basedOn w:val="Number1Char"/>
    <w:link w:val="List22"/>
    <w:rsid w:val="00A81D5C"/>
    <w:rPr>
      <w:rFonts w:ascii="Arial" w:hAnsi="Arial" w:cs="Arial"/>
      <w:sz w:val="24"/>
      <w:szCs w:val="24"/>
    </w:rPr>
  </w:style>
  <w:style w:type="character" w:customStyle="1" w:styleId="HeaderChar">
    <w:name w:val="Header Char"/>
    <w:aliases w:val="Heading Char,Table Char,Table2 Char,Table3 Char"/>
    <w:basedOn w:val="DefaultParagraphFont"/>
    <w:link w:val="Header"/>
    <w:rsid w:val="00E04BCE"/>
    <w:rPr>
      <w:rFonts w:ascii="Arial" w:hAnsi="Arial" w:cs="Arial"/>
    </w:rPr>
  </w:style>
  <w:style w:type="character" w:customStyle="1" w:styleId="FooterChar">
    <w:name w:val="Footer Char"/>
    <w:basedOn w:val="DefaultParagraphFont"/>
    <w:link w:val="Footer"/>
    <w:uiPriority w:val="99"/>
    <w:rsid w:val="00E04BCE"/>
    <w:rPr>
      <w:rFonts w:ascii="Arial" w:hAnsi="Arial" w:cs="Arial"/>
      <w:sz w:val="18"/>
      <w:szCs w:val="18"/>
    </w:rPr>
  </w:style>
  <w:style w:type="character" w:customStyle="1" w:styleId="TitleChar">
    <w:name w:val="Title Char"/>
    <w:basedOn w:val="DefaultParagraphFont"/>
    <w:link w:val="Title"/>
    <w:rsid w:val="00E04BCE"/>
    <w:rPr>
      <w:rFonts w:ascii="Arial" w:hAnsi="Arial" w:cs="Arial"/>
      <w:b/>
      <w:bCs/>
      <w:kern w:val="28"/>
      <w:sz w:val="24"/>
      <w:szCs w:val="24"/>
    </w:rPr>
  </w:style>
  <w:style w:type="paragraph" w:customStyle="1" w:styleId="StyleTitleItalicsBefore12pt">
    <w:name w:val="Style Title Italics + Before:  12 pt"/>
    <w:basedOn w:val="Normal"/>
    <w:rsid w:val="00E04BCE"/>
    <w:pPr>
      <w:spacing w:before="240" w:after="60"/>
      <w:jc w:val="center"/>
    </w:pPr>
    <w:rPr>
      <w:rFonts w:ascii="Arial" w:hAnsi="Arial" w:cs="Arial"/>
      <w:i/>
      <w:iCs/>
      <w:kern w:val="28"/>
    </w:rPr>
  </w:style>
  <w:style w:type="paragraph" w:customStyle="1" w:styleId="10">
    <w:name w:val="סגנון1"/>
    <w:basedOn w:val="Normal"/>
    <w:rsid w:val="00E04BCE"/>
    <w:pPr>
      <w:bidi/>
      <w:spacing w:before="120" w:line="360" w:lineRule="auto"/>
      <w:ind w:left="284" w:hanging="284"/>
      <w:jc w:val="both"/>
    </w:pPr>
    <w:rPr>
      <w:rFonts w:ascii="Tahoma" w:hAnsi="Tahoma" w:cs="Tahoma"/>
      <w:sz w:val="22"/>
      <w:szCs w:val="28"/>
    </w:rPr>
  </w:style>
  <w:style w:type="paragraph" w:customStyle="1" w:styleId="2">
    <w:name w:val="סגנון2"/>
    <w:basedOn w:val="10"/>
    <w:rsid w:val="00E04BCE"/>
    <w:pPr>
      <w:spacing w:before="0"/>
      <w:ind w:left="720" w:hanging="720"/>
    </w:pPr>
  </w:style>
  <w:style w:type="paragraph" w:customStyle="1" w:styleId="3">
    <w:name w:val="סגנון3"/>
    <w:basedOn w:val="TOC2"/>
    <w:rsid w:val="00E04BCE"/>
    <w:pPr>
      <w:tabs>
        <w:tab w:val="clear" w:pos="1435"/>
        <w:tab w:val="clear" w:pos="9064"/>
        <w:tab w:val="left" w:pos="788"/>
        <w:tab w:val="left" w:pos="850"/>
        <w:tab w:val="left" w:pos="1600"/>
        <w:tab w:val="right" w:leader="dot" w:pos="8778"/>
      </w:tabs>
      <w:bidi/>
      <w:spacing w:after="0"/>
      <w:ind w:left="200"/>
    </w:pPr>
    <w:rPr>
      <w:rFonts w:ascii="Times New Roman" w:hAnsi="Times New Roman" w:cs="Times New Roman"/>
      <w:b/>
      <w:bCs/>
    </w:rPr>
  </w:style>
  <w:style w:type="paragraph" w:styleId="BlockText">
    <w:name w:val="Block Text"/>
    <w:basedOn w:val="Normal"/>
    <w:rsid w:val="00E04BCE"/>
    <w:pPr>
      <w:bidi/>
      <w:spacing w:line="360" w:lineRule="auto"/>
      <w:ind w:left="566"/>
      <w:jc w:val="both"/>
    </w:pPr>
    <w:rPr>
      <w:rFonts w:ascii="Tahoma" w:hAnsi="Tahoma" w:cs="Narkisim"/>
      <w:sz w:val="20"/>
      <w:szCs w:val="28"/>
    </w:rPr>
  </w:style>
  <w:style w:type="paragraph" w:styleId="BodyText2">
    <w:name w:val="Body Text 2"/>
    <w:basedOn w:val="Normal"/>
    <w:link w:val="BodyText2Char"/>
    <w:rsid w:val="00E04BCE"/>
    <w:pPr>
      <w:framePr w:w="9758" w:h="14118" w:hSpace="181" w:wrap="around" w:vAnchor="text" w:hAnchor="page" w:x="812" w:y="-407"/>
      <w:pBdr>
        <w:top w:val="single" w:sz="12" w:space="1" w:color="auto"/>
        <w:left w:val="single" w:sz="12" w:space="1" w:color="auto"/>
        <w:bottom w:val="single" w:sz="12" w:space="1" w:color="auto"/>
        <w:right w:val="single" w:sz="12" w:space="1" w:color="auto"/>
      </w:pBdr>
      <w:bidi/>
      <w:spacing w:line="360" w:lineRule="auto"/>
      <w:jc w:val="center"/>
    </w:pPr>
    <w:rPr>
      <w:rFonts w:ascii="Tahoma" w:hAnsi="Tahoma" w:cs="Tahoma"/>
      <w:sz w:val="20"/>
      <w:szCs w:val="20"/>
    </w:rPr>
  </w:style>
  <w:style w:type="character" w:customStyle="1" w:styleId="BodyText2Char">
    <w:name w:val="Body Text 2 Char"/>
    <w:basedOn w:val="DefaultParagraphFont"/>
    <w:link w:val="BodyText2"/>
    <w:rsid w:val="00E04BCE"/>
    <w:rPr>
      <w:rFonts w:ascii="Tahoma" w:hAnsi="Tahoma" w:cs="Tahoma"/>
    </w:rPr>
  </w:style>
  <w:style w:type="paragraph" w:customStyle="1" w:styleId="Normal01a0">
    <w:name w:val="Normal01a"/>
    <w:basedOn w:val="Normal"/>
    <w:rsid w:val="00E04BCE"/>
    <w:pPr>
      <w:widowControl w:val="0"/>
      <w:tabs>
        <w:tab w:val="left" w:pos="648"/>
      </w:tabs>
      <w:bidi/>
      <w:spacing w:line="360" w:lineRule="auto"/>
      <w:ind w:left="360" w:hanging="72"/>
      <w:jc w:val="both"/>
    </w:pPr>
    <w:rPr>
      <w:rFonts w:ascii="Tahoma" w:hAnsi="Tahoma" w:cs="Miriam"/>
      <w:sz w:val="20"/>
      <w:szCs w:val="20"/>
    </w:rPr>
  </w:style>
  <w:style w:type="paragraph" w:customStyle="1" w:styleId="Normal02a">
    <w:name w:val="Normal 02a"/>
    <w:basedOn w:val="Normal"/>
    <w:rsid w:val="00E04BCE"/>
    <w:pPr>
      <w:bidi/>
      <w:spacing w:before="60" w:after="60"/>
      <w:ind w:left="1133" w:hanging="567"/>
      <w:jc w:val="both"/>
    </w:pPr>
    <w:rPr>
      <w:rFonts w:ascii="Tahoma" w:hAnsi="Tahoma" w:cs="David"/>
      <w:szCs w:val="20"/>
    </w:rPr>
  </w:style>
  <w:style w:type="paragraph" w:customStyle="1" w:styleId="Normal01a">
    <w:name w:val="Normal 01a"/>
    <w:basedOn w:val="Normal"/>
    <w:rsid w:val="00E04BCE"/>
    <w:pPr>
      <w:numPr>
        <w:numId w:val="8"/>
      </w:numPr>
      <w:bidi/>
      <w:spacing w:before="60" w:after="60"/>
      <w:jc w:val="both"/>
    </w:pPr>
    <w:rPr>
      <w:rFonts w:ascii="Tahoma" w:hAnsi="Tahoma" w:cs="David"/>
      <w:sz w:val="22"/>
      <w:szCs w:val="20"/>
    </w:rPr>
  </w:style>
  <w:style w:type="paragraph" w:styleId="BodyText3">
    <w:name w:val="Body Text 3"/>
    <w:basedOn w:val="Normal"/>
    <w:link w:val="BodyText3Char"/>
    <w:rsid w:val="00E04BCE"/>
    <w:pPr>
      <w:spacing w:line="360" w:lineRule="auto"/>
    </w:pPr>
    <w:rPr>
      <w:rFonts w:ascii="Tahoma" w:hAnsi="Tahoma" w:cs="Tahoma"/>
      <w:sz w:val="20"/>
      <w:szCs w:val="20"/>
    </w:rPr>
  </w:style>
  <w:style w:type="character" w:customStyle="1" w:styleId="BodyText3Char">
    <w:name w:val="Body Text 3 Char"/>
    <w:basedOn w:val="DefaultParagraphFont"/>
    <w:link w:val="BodyText3"/>
    <w:rsid w:val="00E04BCE"/>
    <w:rPr>
      <w:rFonts w:ascii="Tahoma" w:hAnsi="Tahoma" w:cs="Tahoma"/>
    </w:rPr>
  </w:style>
  <w:style w:type="paragraph" w:customStyle="1" w:styleId="Normal2">
    <w:name w:val="Normal 2"/>
    <w:basedOn w:val="Normal"/>
    <w:rsid w:val="00E04BCE"/>
    <w:pPr>
      <w:widowControl w:val="0"/>
      <w:bidi/>
      <w:spacing w:before="120" w:after="60"/>
      <w:ind w:left="848"/>
      <w:jc w:val="both"/>
    </w:pPr>
    <w:rPr>
      <w:rFonts w:ascii="Arial" w:hAnsi="Tahoma" w:cs="Miriam"/>
      <w:snapToGrid w:val="0"/>
      <w:sz w:val="22"/>
      <w:szCs w:val="20"/>
    </w:rPr>
  </w:style>
  <w:style w:type="paragraph" w:customStyle="1" w:styleId="Normal2a">
    <w:name w:val="Normal 2a"/>
    <w:basedOn w:val="Normal"/>
    <w:rsid w:val="00E04BCE"/>
    <w:pPr>
      <w:widowControl w:val="0"/>
      <w:bidi/>
      <w:spacing w:before="120" w:after="60"/>
      <w:ind w:left="1135" w:hanging="284"/>
      <w:jc w:val="both"/>
    </w:pPr>
    <w:rPr>
      <w:rFonts w:ascii="Arial" w:hAnsi="Tahoma" w:cs="Miriam"/>
      <w:snapToGrid w:val="0"/>
      <w:sz w:val="22"/>
      <w:szCs w:val="20"/>
    </w:rPr>
  </w:style>
  <w:style w:type="paragraph" w:customStyle="1" w:styleId="4">
    <w:name w:val="סגנון4"/>
    <w:basedOn w:val="Heading4"/>
    <w:autoRedefine/>
    <w:rsid w:val="00E04BCE"/>
    <w:pPr>
      <w:keepLines w:val="0"/>
      <w:numPr>
        <w:ilvl w:val="0"/>
        <w:numId w:val="0"/>
      </w:numPr>
      <w:bidi/>
      <w:spacing w:before="240" w:after="60" w:line="360" w:lineRule="auto"/>
      <w:ind w:left="2832" w:right="0" w:hanging="708"/>
      <w:jc w:val="both"/>
    </w:pPr>
    <w:rPr>
      <w:rFonts w:ascii="Tahoma" w:hAnsi="Tahoma" w:cs="Tahoma"/>
      <w:i/>
      <w:iCs/>
      <w:color w:val="FF00FF"/>
      <w:sz w:val="20"/>
      <w:szCs w:val="20"/>
    </w:rPr>
  </w:style>
  <w:style w:type="paragraph" w:styleId="Subtitle">
    <w:name w:val="Subtitle"/>
    <w:basedOn w:val="Normal"/>
    <w:link w:val="SubtitleChar"/>
    <w:qFormat/>
    <w:rsid w:val="00E04BCE"/>
    <w:pPr>
      <w:tabs>
        <w:tab w:val="left" w:pos="2410"/>
      </w:tabs>
      <w:bidi/>
      <w:spacing w:line="360" w:lineRule="auto"/>
      <w:ind w:left="1701"/>
      <w:jc w:val="both"/>
    </w:pPr>
    <w:rPr>
      <w:rFonts w:ascii="Tahoma" w:hAnsi="Tahoma" w:cs="Tahoma"/>
      <w:sz w:val="40"/>
      <w:szCs w:val="48"/>
    </w:rPr>
  </w:style>
  <w:style w:type="character" w:customStyle="1" w:styleId="SubtitleChar">
    <w:name w:val="Subtitle Char"/>
    <w:basedOn w:val="DefaultParagraphFont"/>
    <w:link w:val="Subtitle"/>
    <w:rsid w:val="00E04BCE"/>
    <w:rPr>
      <w:rFonts w:ascii="Tahoma" w:hAnsi="Tahoma" w:cs="Tahoma"/>
      <w:sz w:val="40"/>
      <w:szCs w:val="48"/>
    </w:rPr>
  </w:style>
  <w:style w:type="table" w:styleId="TableGrid">
    <w:name w:val="Table Grid"/>
    <w:basedOn w:val="TableNormal"/>
    <w:uiPriority w:val="39"/>
    <w:rsid w:val="00E04BCE"/>
    <w:pPr>
      <w:bidi/>
      <w:spacing w:line="360" w:lineRule="auto"/>
      <w:jc w:val="both"/>
    </w:pPr>
    <w:rPr>
      <w:rFonts w:cs="Miriam"/>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aliases w:val="כותרת 4 תו Char"/>
    <w:basedOn w:val="DefaultParagraphFont"/>
    <w:link w:val="Heading4"/>
    <w:rsid w:val="00E04BCE"/>
    <w:rPr>
      <w:rFonts w:ascii="Arial" w:hAnsi="Arial" w:cs="Arial"/>
      <w:b/>
      <w:bCs/>
      <w:sz w:val="24"/>
      <w:szCs w:val="24"/>
    </w:rPr>
  </w:style>
  <w:style w:type="numbering" w:customStyle="1" w:styleId="StyleNumberedBefore1cmHanging063cm">
    <w:name w:val="Style Numbered Before:  1 cm Hanging:  0.63 cm"/>
    <w:basedOn w:val="NoList"/>
    <w:rsid w:val="00E04BCE"/>
    <w:pPr>
      <w:numPr>
        <w:numId w:val="9"/>
      </w:numPr>
    </w:pPr>
  </w:style>
  <w:style w:type="character" w:customStyle="1" w:styleId="Heading2Char">
    <w:name w:val="Heading 2 Char"/>
    <w:basedOn w:val="DefaultParagraphFont"/>
    <w:link w:val="Heading2"/>
    <w:rsid w:val="00571E52"/>
    <w:rPr>
      <w:rFonts w:ascii="Arial" w:hAnsi="Arial" w:cs="Arial"/>
      <w:b/>
      <w:bCs/>
      <w:sz w:val="24"/>
      <w:szCs w:val="24"/>
    </w:rPr>
  </w:style>
  <w:style w:type="paragraph" w:customStyle="1" w:styleId="NormalTable">
    <w:name w:val="NormalTable"/>
    <w:basedOn w:val="Normal"/>
    <w:rsid w:val="00E04BCE"/>
    <w:pPr>
      <w:bidi/>
      <w:spacing w:line="360" w:lineRule="auto"/>
    </w:pPr>
    <w:rPr>
      <w:rFonts w:ascii="Tahoma" w:hAnsi="Tahoma" w:cs="Tahoma"/>
      <w:sz w:val="20"/>
      <w:szCs w:val="20"/>
    </w:rPr>
  </w:style>
  <w:style w:type="paragraph" w:customStyle="1" w:styleId="Drawing">
    <w:name w:val="Drawing"/>
    <w:basedOn w:val="Normal"/>
    <w:rsid w:val="00E04BCE"/>
    <w:pPr>
      <w:bidi/>
      <w:spacing w:line="360" w:lineRule="auto"/>
      <w:ind w:right="426"/>
      <w:jc w:val="center"/>
    </w:pPr>
    <w:rPr>
      <w:rFonts w:ascii="Tahoma" w:hAnsi="Tahoma" w:cs="Tahoma"/>
      <w:sz w:val="20"/>
      <w:szCs w:val="20"/>
    </w:rPr>
  </w:style>
  <w:style w:type="paragraph" w:customStyle="1" w:styleId="VRD1l">
    <w:name w:val="VRD1l"/>
    <w:basedOn w:val="Normal"/>
    <w:rsid w:val="00E04BCE"/>
    <w:pPr>
      <w:tabs>
        <w:tab w:val="right" w:pos="-58"/>
      </w:tabs>
      <w:bidi/>
      <w:spacing w:line="360" w:lineRule="auto"/>
      <w:ind w:left="1462" w:hanging="386"/>
      <w:jc w:val="both"/>
    </w:pPr>
    <w:rPr>
      <w:rFonts w:ascii="Tahoma" w:hAnsi="Tahoma" w:cs="Tahoma"/>
      <w:sz w:val="26"/>
      <w:szCs w:val="26"/>
      <w:lang w:eastAsia="ja-JP"/>
    </w:rPr>
  </w:style>
  <w:style w:type="paragraph" w:customStyle="1" w:styleId="20">
    <w:name w:val="סגנון כותרת 2"/>
    <w:basedOn w:val="Heading2"/>
    <w:rsid w:val="00E04BCE"/>
    <w:pPr>
      <w:bidi/>
      <w:spacing w:after="0" w:line="360" w:lineRule="auto"/>
      <w:ind w:hanging="708"/>
    </w:pPr>
    <w:rPr>
      <w:rFonts w:ascii="Tahoma" w:hAnsi="Tahoma" w:cs="Tahoma"/>
      <w:color w:val="000080"/>
      <w:sz w:val="20"/>
      <w:szCs w:val="20"/>
    </w:rPr>
  </w:style>
  <w:style w:type="paragraph" w:customStyle="1" w:styleId="11">
    <w:name w:val="סגנון כותרת 1"/>
    <w:basedOn w:val="Heading1"/>
    <w:rsid w:val="00E04BCE"/>
    <w:pPr>
      <w:bidi/>
      <w:spacing w:after="60"/>
      <w:ind w:left="142" w:hanging="709"/>
    </w:pPr>
    <w:rPr>
      <w:rFonts w:ascii="Tahoma" w:hAnsi="Tahoma" w:cs="Tahoma"/>
      <w:color w:val="0000FF"/>
      <w:kern w:val="28"/>
      <w:sz w:val="24"/>
      <w:szCs w:val="22"/>
    </w:rPr>
  </w:style>
  <w:style w:type="paragraph" w:styleId="PlainText">
    <w:name w:val="Plain Text"/>
    <w:basedOn w:val="Normal"/>
    <w:link w:val="PlainTextChar"/>
    <w:uiPriority w:val="99"/>
    <w:rsid w:val="00E04BCE"/>
    <w:pPr>
      <w:bidi/>
    </w:pPr>
    <w:rPr>
      <w:rFonts w:ascii="Courier New" w:hAnsi="Courier New" w:cs="Courier New"/>
      <w:sz w:val="20"/>
      <w:szCs w:val="20"/>
    </w:rPr>
  </w:style>
  <w:style w:type="character" w:customStyle="1" w:styleId="PlainTextChar">
    <w:name w:val="Plain Text Char"/>
    <w:basedOn w:val="DefaultParagraphFont"/>
    <w:link w:val="PlainText"/>
    <w:uiPriority w:val="99"/>
    <w:rsid w:val="00E04BCE"/>
    <w:rPr>
      <w:rFonts w:ascii="Courier New" w:hAnsi="Courier New" w:cs="Courier New"/>
    </w:rPr>
  </w:style>
  <w:style w:type="paragraph" w:styleId="Revision">
    <w:name w:val="Revision"/>
    <w:hidden/>
    <w:uiPriority w:val="99"/>
    <w:semiHidden/>
    <w:rsid w:val="00E04BCE"/>
    <w:rPr>
      <w:rFonts w:ascii="Tahoma" w:hAnsi="Tahoma" w:cs="Tahoma"/>
    </w:rPr>
  </w:style>
  <w:style w:type="paragraph" w:styleId="ListParagraph">
    <w:name w:val="List Paragraph"/>
    <w:basedOn w:val="Normal"/>
    <w:uiPriority w:val="34"/>
    <w:qFormat/>
    <w:rsid w:val="00E138F2"/>
    <w:pPr>
      <w:ind w:left="720"/>
      <w:contextualSpacing/>
    </w:pPr>
  </w:style>
  <w:style w:type="table" w:customStyle="1" w:styleId="LightList-Accent11">
    <w:name w:val="Light List - Accent 11"/>
    <w:basedOn w:val="TableNormal"/>
    <w:uiPriority w:val="61"/>
    <w:rsid w:val="004D7741"/>
    <w:rPr>
      <w:rFonts w:asciiTheme="minorHAnsi" w:eastAsiaTheme="minorHAnsi" w:hAnsiTheme="minorHAnsi" w:cstheme="minorBidi"/>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ootnoteText">
    <w:name w:val="footnote text"/>
    <w:basedOn w:val="Normal"/>
    <w:link w:val="FootnoteTextChar"/>
    <w:rsid w:val="005620D8"/>
    <w:rPr>
      <w:sz w:val="20"/>
      <w:szCs w:val="20"/>
    </w:rPr>
  </w:style>
  <w:style w:type="character" w:customStyle="1" w:styleId="FootnoteTextChar">
    <w:name w:val="Footnote Text Char"/>
    <w:basedOn w:val="DefaultParagraphFont"/>
    <w:link w:val="FootnoteText"/>
    <w:rsid w:val="005620D8"/>
  </w:style>
  <w:style w:type="character" w:styleId="FootnoteReference">
    <w:name w:val="footnote reference"/>
    <w:basedOn w:val="DefaultParagraphFont"/>
    <w:rsid w:val="005620D8"/>
    <w:rPr>
      <w:vertAlign w:val="superscript"/>
    </w:rPr>
  </w:style>
  <w:style w:type="paragraph" w:customStyle="1" w:styleId="xl63">
    <w:name w:val="xl63"/>
    <w:basedOn w:val="Normal"/>
    <w:rsid w:val="003B6885"/>
    <w:pPr>
      <w:spacing w:before="100" w:beforeAutospacing="1" w:after="100" w:afterAutospacing="1"/>
    </w:pPr>
    <w:rPr>
      <w:sz w:val="16"/>
      <w:szCs w:val="16"/>
    </w:rPr>
  </w:style>
  <w:style w:type="paragraph" w:customStyle="1" w:styleId="xl64">
    <w:name w:val="xl64"/>
    <w:basedOn w:val="Normal"/>
    <w:rsid w:val="003B6885"/>
    <w:pPr>
      <w:spacing w:before="100" w:beforeAutospacing="1" w:after="100" w:afterAutospacing="1"/>
    </w:pPr>
    <w:rPr>
      <w:sz w:val="16"/>
      <w:szCs w:val="16"/>
    </w:rPr>
  </w:style>
  <w:style w:type="paragraph" w:customStyle="1" w:styleId="PropBulletLevel1">
    <w:name w:val="Prop Bullet Level 1"/>
    <w:basedOn w:val="Normal"/>
    <w:uiPriority w:val="99"/>
    <w:rsid w:val="00AD6A24"/>
    <w:pPr>
      <w:numPr>
        <w:numId w:val="10"/>
      </w:numPr>
      <w:spacing w:before="40" w:after="40"/>
      <w:jc w:val="both"/>
    </w:pPr>
    <w:rPr>
      <w:rFonts w:ascii="Arial" w:hAnsi="Arial"/>
      <w:sz w:val="22"/>
      <w:lang w:bidi="ar-SA"/>
    </w:rPr>
  </w:style>
  <w:style w:type="table" w:styleId="TableColumns5">
    <w:name w:val="Table Columns 5"/>
    <w:basedOn w:val="TableNormal"/>
    <w:rsid w:val="00AD6A24"/>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HeaderLandscape">
    <w:name w:val="Header_Landscape"/>
    <w:basedOn w:val="Header"/>
    <w:qFormat/>
    <w:rsid w:val="004E6462"/>
    <w:pPr>
      <w:pBdr>
        <w:bottom w:val="single" w:sz="4" w:space="1" w:color="auto"/>
      </w:pBdr>
      <w:tabs>
        <w:tab w:val="clear" w:pos="4153"/>
        <w:tab w:val="clear" w:pos="8306"/>
        <w:tab w:val="center" w:pos="6804"/>
        <w:tab w:val="right" w:pos="14459"/>
      </w:tabs>
      <w:jc w:val="left"/>
    </w:pPr>
  </w:style>
  <w:style w:type="paragraph" w:customStyle="1" w:styleId="HeaderPortrait">
    <w:name w:val="Header_Portrait"/>
    <w:basedOn w:val="Header"/>
    <w:qFormat/>
    <w:rsid w:val="004E6462"/>
    <w:pPr>
      <w:pBdr>
        <w:bottom w:val="single" w:sz="4" w:space="1" w:color="auto"/>
      </w:pBdr>
      <w:tabs>
        <w:tab w:val="clear" w:pos="4153"/>
        <w:tab w:val="clear" w:pos="8306"/>
        <w:tab w:val="center" w:pos="4111"/>
        <w:tab w:val="right" w:pos="8647"/>
        <w:tab w:val="right" w:pos="12960"/>
      </w:tabs>
      <w:jc w:val="left"/>
    </w:pPr>
  </w:style>
  <w:style w:type="paragraph" w:styleId="EndnoteText">
    <w:name w:val="endnote text"/>
    <w:basedOn w:val="Normal"/>
    <w:link w:val="EndnoteTextChar"/>
    <w:rsid w:val="00A945A9"/>
    <w:rPr>
      <w:sz w:val="20"/>
      <w:szCs w:val="20"/>
    </w:rPr>
  </w:style>
  <w:style w:type="character" w:customStyle="1" w:styleId="BodyTextIndentChar">
    <w:name w:val="Body Text Indent Char"/>
    <w:basedOn w:val="DefaultParagraphFont"/>
    <w:link w:val="BodyTextIndent"/>
    <w:rsid w:val="00592BFC"/>
    <w:rPr>
      <w:rFonts w:ascii="Arial" w:hAnsi="Arial" w:cs="Arial"/>
      <w:sz w:val="22"/>
      <w:szCs w:val="22"/>
    </w:rPr>
  </w:style>
  <w:style w:type="character" w:customStyle="1" w:styleId="EndnoteTextChar">
    <w:name w:val="Endnote Text Char"/>
    <w:basedOn w:val="DefaultParagraphFont"/>
    <w:link w:val="EndnoteText"/>
    <w:rsid w:val="00A945A9"/>
  </w:style>
  <w:style w:type="character" w:styleId="EndnoteReference">
    <w:name w:val="endnote reference"/>
    <w:basedOn w:val="DefaultParagraphFont"/>
    <w:rsid w:val="00A945A9"/>
    <w:rPr>
      <w:vertAlign w:val="superscript"/>
    </w:rPr>
  </w:style>
  <w:style w:type="paragraph" w:customStyle="1" w:styleId="CaptionTable">
    <w:name w:val="Caption Table"/>
    <w:basedOn w:val="Normal"/>
    <w:next w:val="Normal"/>
    <w:uiPriority w:val="99"/>
    <w:rsid w:val="00CF6A99"/>
    <w:pPr>
      <w:keepNext/>
      <w:spacing w:before="120" w:after="120"/>
      <w:jc w:val="center"/>
    </w:pPr>
    <w:rPr>
      <w:rFonts w:ascii="Arial" w:hAnsi="Arial"/>
      <w:b/>
      <w:sz w:val="20"/>
      <w:lang w:bidi="ar-SA"/>
    </w:rPr>
  </w:style>
  <w:style w:type="paragraph" w:customStyle="1" w:styleId="TableHeading">
    <w:name w:val="Table Heading"/>
    <w:next w:val="TableTextLeft"/>
    <w:uiPriority w:val="99"/>
    <w:rsid w:val="00CF6A99"/>
    <w:pPr>
      <w:jc w:val="center"/>
    </w:pPr>
    <w:rPr>
      <w:rFonts w:ascii="Arial Bold" w:hAnsi="Arial Bold"/>
      <w:b/>
      <w:szCs w:val="24"/>
      <w:lang w:bidi="ar-SA"/>
    </w:rPr>
  </w:style>
  <w:style w:type="paragraph" w:customStyle="1" w:styleId="TableTextLeft">
    <w:name w:val="Table Text Left"/>
    <w:link w:val="TableTextLeftChar"/>
    <w:uiPriority w:val="99"/>
    <w:rsid w:val="00CF6A99"/>
    <w:pPr>
      <w:spacing w:before="60" w:after="60"/>
    </w:pPr>
    <w:rPr>
      <w:rFonts w:ascii="Arial" w:hAnsi="Arial"/>
      <w:szCs w:val="24"/>
      <w:lang w:bidi="ar-SA"/>
    </w:rPr>
  </w:style>
  <w:style w:type="character" w:customStyle="1" w:styleId="TableTextLeftChar">
    <w:name w:val="Table Text Left Char"/>
    <w:basedOn w:val="DefaultParagraphFont"/>
    <w:link w:val="TableTextLeft"/>
    <w:uiPriority w:val="99"/>
    <w:rsid w:val="00CF6A99"/>
    <w:rPr>
      <w:rFonts w:ascii="Arial" w:hAnsi="Arial"/>
      <w:szCs w:val="24"/>
      <w:lang w:bidi="ar-SA"/>
    </w:rPr>
  </w:style>
  <w:style w:type="character" w:customStyle="1" w:styleId="910">
    <w:name w:val="סגנון (לטיני) ‏9 נק (מורכב) ‏10 נק"/>
    <w:basedOn w:val="DefaultParagraphFont"/>
    <w:rsid w:val="00CF6A99"/>
    <w:rPr>
      <w:rFonts w:cs="David" w:hint="cs"/>
      <w:sz w:val="20"/>
      <w:szCs w:val="20"/>
    </w:rPr>
  </w:style>
  <w:style w:type="table" w:styleId="TableTheme">
    <w:name w:val="Table Theme"/>
    <w:basedOn w:val="TableNormal"/>
    <w:unhideWhenUsed/>
    <w:rsid w:val="009223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lockText-a">
    <w:name w:val="Block Text-a"/>
    <w:basedOn w:val="BlockText"/>
    <w:qFormat/>
    <w:rsid w:val="009E4C56"/>
    <w:pPr>
      <w:bidi w:val="0"/>
      <w:spacing w:line="360" w:lineRule="atLeast"/>
      <w:ind w:left="1560" w:right="-97" w:hanging="426"/>
      <w:jc w:val="left"/>
    </w:pPr>
    <w:rPr>
      <w:rFonts w:ascii="Arial" w:eastAsia="MS Mincho" w:hAnsi="Arial" w:cs="Arial"/>
      <w:sz w:val="24"/>
      <w:szCs w:val="24"/>
    </w:rPr>
  </w:style>
  <w:style w:type="paragraph" w:customStyle="1" w:styleId="BodyText0">
    <w:name w:val="Body Text 0"/>
    <w:basedOn w:val="Normal"/>
    <w:qFormat/>
    <w:rsid w:val="00562CD3"/>
    <w:pPr>
      <w:spacing w:before="120" w:after="120" w:line="276" w:lineRule="auto"/>
      <w:jc w:val="both"/>
    </w:pPr>
    <w:rPr>
      <w:rFonts w:asciiTheme="minorBidi" w:hAnsiTheme="minorBidi" w:cstheme="minorBidi"/>
      <w:sz w:val="22"/>
      <w:lang w:bidi="ar-SA"/>
    </w:rPr>
  </w:style>
  <w:style w:type="paragraph" w:customStyle="1" w:styleId="ProposalText">
    <w:name w:val="Proposal Text"/>
    <w:link w:val="ProposalTextChar"/>
    <w:uiPriority w:val="99"/>
    <w:qFormat/>
    <w:rsid w:val="00BF2113"/>
    <w:pPr>
      <w:spacing w:before="120" w:after="120"/>
      <w:jc w:val="both"/>
    </w:pPr>
    <w:rPr>
      <w:rFonts w:ascii="Arial" w:hAnsi="Arial"/>
      <w:sz w:val="22"/>
      <w:szCs w:val="24"/>
      <w:lang w:bidi="ar-SA"/>
    </w:rPr>
  </w:style>
  <w:style w:type="character" w:customStyle="1" w:styleId="ProposalTextChar">
    <w:name w:val="Proposal Text Char"/>
    <w:basedOn w:val="DefaultParagraphFont"/>
    <w:link w:val="ProposalText"/>
    <w:uiPriority w:val="99"/>
    <w:rsid w:val="00BF2113"/>
    <w:rPr>
      <w:rFonts w:ascii="Arial" w:hAnsi="Arial"/>
      <w:sz w:val="22"/>
      <w:szCs w:val="24"/>
      <w:lang w:bidi="ar-SA"/>
    </w:rPr>
  </w:style>
  <w:style w:type="paragraph" w:customStyle="1" w:styleId="Style2">
    <w:name w:val="Style2"/>
    <w:basedOn w:val="BodyText0"/>
    <w:link w:val="CaptionChar"/>
    <w:qFormat/>
    <w:rsid w:val="00BF2113"/>
    <w:pPr>
      <w:spacing w:line="360" w:lineRule="auto"/>
      <w:ind w:left="1134"/>
    </w:pPr>
  </w:style>
  <w:style w:type="character" w:customStyle="1" w:styleId="CaptionChar">
    <w:name w:val="Caption Char"/>
    <w:aliases w:val="כיתוב תו Char,כיתוב תו2 תו Char,כיתוב תו תו1 תו Char,כיתוב תו1 תו תו תו Char,כיתוב תו תו תו תו תו Char,Caption Char תו תו תו תו תו Char,Caption Char תו1 תו תו תו Char,כיתוב תו1 תו1 תו Char,כיתוב תו תו תו1 תו Char,Caption Char תו1 תו1 Char"/>
    <w:basedOn w:val="DefaultParagraphFont"/>
    <w:link w:val="Style2"/>
    <w:rsid w:val="00BF2113"/>
    <w:rPr>
      <w:rFonts w:asciiTheme="minorBidi" w:hAnsiTheme="minorBidi" w:cstheme="minorBidi"/>
      <w:sz w:val="22"/>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874340">
      <w:bodyDiv w:val="1"/>
      <w:marLeft w:val="0"/>
      <w:marRight w:val="0"/>
      <w:marTop w:val="0"/>
      <w:marBottom w:val="0"/>
      <w:divBdr>
        <w:top w:val="none" w:sz="0" w:space="0" w:color="auto"/>
        <w:left w:val="none" w:sz="0" w:space="0" w:color="auto"/>
        <w:bottom w:val="none" w:sz="0" w:space="0" w:color="auto"/>
        <w:right w:val="none" w:sz="0" w:space="0" w:color="auto"/>
      </w:divBdr>
      <w:divsChild>
        <w:div w:id="362832055">
          <w:marLeft w:val="0"/>
          <w:marRight w:val="0"/>
          <w:marTop w:val="0"/>
          <w:marBottom w:val="0"/>
          <w:divBdr>
            <w:top w:val="none" w:sz="0" w:space="0" w:color="auto"/>
            <w:left w:val="none" w:sz="0" w:space="0" w:color="auto"/>
            <w:bottom w:val="none" w:sz="0" w:space="0" w:color="auto"/>
            <w:right w:val="none" w:sz="0" w:space="0" w:color="auto"/>
          </w:divBdr>
          <w:divsChild>
            <w:div w:id="913248344">
              <w:marLeft w:val="0"/>
              <w:marRight w:val="0"/>
              <w:marTop w:val="0"/>
              <w:marBottom w:val="0"/>
              <w:divBdr>
                <w:top w:val="none" w:sz="0" w:space="0" w:color="auto"/>
                <w:left w:val="none" w:sz="0" w:space="0" w:color="auto"/>
                <w:bottom w:val="none" w:sz="0" w:space="0" w:color="auto"/>
                <w:right w:val="none" w:sz="0" w:space="0" w:color="auto"/>
              </w:divBdr>
              <w:divsChild>
                <w:div w:id="721832386">
                  <w:marLeft w:val="0"/>
                  <w:marRight w:val="0"/>
                  <w:marTop w:val="0"/>
                  <w:marBottom w:val="0"/>
                  <w:divBdr>
                    <w:top w:val="none" w:sz="0" w:space="0" w:color="auto"/>
                    <w:left w:val="none" w:sz="0" w:space="0" w:color="auto"/>
                    <w:bottom w:val="none" w:sz="0" w:space="0" w:color="auto"/>
                    <w:right w:val="none" w:sz="0" w:space="0" w:color="auto"/>
                  </w:divBdr>
                  <w:divsChild>
                    <w:div w:id="507869020">
                      <w:marLeft w:val="0"/>
                      <w:marRight w:val="0"/>
                      <w:marTop w:val="0"/>
                      <w:marBottom w:val="0"/>
                      <w:divBdr>
                        <w:top w:val="none" w:sz="0" w:space="0" w:color="auto"/>
                        <w:left w:val="none" w:sz="0" w:space="0" w:color="auto"/>
                        <w:bottom w:val="none" w:sz="0" w:space="0" w:color="auto"/>
                        <w:right w:val="none" w:sz="0" w:space="0" w:color="auto"/>
                      </w:divBdr>
                      <w:divsChild>
                        <w:div w:id="66611291">
                          <w:marLeft w:val="0"/>
                          <w:marRight w:val="0"/>
                          <w:marTop w:val="0"/>
                          <w:marBottom w:val="0"/>
                          <w:divBdr>
                            <w:top w:val="none" w:sz="0" w:space="0" w:color="auto"/>
                            <w:left w:val="none" w:sz="0" w:space="0" w:color="auto"/>
                            <w:bottom w:val="none" w:sz="0" w:space="0" w:color="auto"/>
                            <w:right w:val="none" w:sz="0" w:space="0" w:color="auto"/>
                          </w:divBdr>
                          <w:divsChild>
                            <w:div w:id="949165325">
                              <w:marLeft w:val="0"/>
                              <w:marRight w:val="0"/>
                              <w:marTop w:val="0"/>
                              <w:marBottom w:val="0"/>
                              <w:divBdr>
                                <w:top w:val="none" w:sz="0" w:space="0" w:color="auto"/>
                                <w:left w:val="none" w:sz="0" w:space="0" w:color="auto"/>
                                <w:bottom w:val="none" w:sz="0" w:space="0" w:color="auto"/>
                                <w:right w:val="none" w:sz="0" w:space="0" w:color="auto"/>
                              </w:divBdr>
                              <w:divsChild>
                                <w:div w:id="33057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4879953">
      <w:bodyDiv w:val="1"/>
      <w:marLeft w:val="0"/>
      <w:marRight w:val="0"/>
      <w:marTop w:val="0"/>
      <w:marBottom w:val="0"/>
      <w:divBdr>
        <w:top w:val="none" w:sz="0" w:space="0" w:color="auto"/>
        <w:left w:val="none" w:sz="0" w:space="0" w:color="auto"/>
        <w:bottom w:val="none" w:sz="0" w:space="0" w:color="auto"/>
        <w:right w:val="none" w:sz="0" w:space="0" w:color="auto"/>
      </w:divBdr>
    </w:div>
    <w:div w:id="752316832">
      <w:bodyDiv w:val="1"/>
      <w:marLeft w:val="0"/>
      <w:marRight w:val="0"/>
      <w:marTop w:val="0"/>
      <w:marBottom w:val="0"/>
      <w:divBdr>
        <w:top w:val="none" w:sz="0" w:space="0" w:color="auto"/>
        <w:left w:val="none" w:sz="0" w:space="0" w:color="auto"/>
        <w:bottom w:val="none" w:sz="0" w:space="0" w:color="auto"/>
        <w:right w:val="none" w:sz="0" w:space="0" w:color="auto"/>
      </w:divBdr>
      <w:divsChild>
        <w:div w:id="1970554703">
          <w:marLeft w:val="0"/>
          <w:marRight w:val="0"/>
          <w:marTop w:val="0"/>
          <w:marBottom w:val="0"/>
          <w:divBdr>
            <w:top w:val="none" w:sz="0" w:space="0" w:color="auto"/>
            <w:left w:val="none" w:sz="0" w:space="0" w:color="auto"/>
            <w:bottom w:val="none" w:sz="0" w:space="0" w:color="auto"/>
            <w:right w:val="none" w:sz="0" w:space="0" w:color="auto"/>
          </w:divBdr>
          <w:divsChild>
            <w:div w:id="543255125">
              <w:marLeft w:val="0"/>
              <w:marRight w:val="0"/>
              <w:marTop w:val="0"/>
              <w:marBottom w:val="0"/>
              <w:divBdr>
                <w:top w:val="none" w:sz="0" w:space="0" w:color="auto"/>
                <w:left w:val="none" w:sz="0" w:space="0" w:color="auto"/>
                <w:bottom w:val="none" w:sz="0" w:space="0" w:color="auto"/>
                <w:right w:val="none" w:sz="0" w:space="0" w:color="auto"/>
              </w:divBdr>
              <w:divsChild>
                <w:div w:id="1263956163">
                  <w:marLeft w:val="0"/>
                  <w:marRight w:val="0"/>
                  <w:marTop w:val="0"/>
                  <w:marBottom w:val="0"/>
                  <w:divBdr>
                    <w:top w:val="none" w:sz="0" w:space="0" w:color="auto"/>
                    <w:left w:val="none" w:sz="0" w:space="0" w:color="auto"/>
                    <w:bottom w:val="none" w:sz="0" w:space="0" w:color="auto"/>
                    <w:right w:val="none" w:sz="0" w:space="0" w:color="auto"/>
                  </w:divBdr>
                  <w:divsChild>
                    <w:div w:id="1754205440">
                      <w:marLeft w:val="0"/>
                      <w:marRight w:val="0"/>
                      <w:marTop w:val="0"/>
                      <w:marBottom w:val="0"/>
                      <w:divBdr>
                        <w:top w:val="none" w:sz="0" w:space="0" w:color="auto"/>
                        <w:left w:val="none" w:sz="0" w:space="0" w:color="auto"/>
                        <w:bottom w:val="none" w:sz="0" w:space="0" w:color="auto"/>
                        <w:right w:val="none" w:sz="0" w:space="0" w:color="auto"/>
                      </w:divBdr>
                      <w:divsChild>
                        <w:div w:id="2115175400">
                          <w:marLeft w:val="0"/>
                          <w:marRight w:val="0"/>
                          <w:marTop w:val="0"/>
                          <w:marBottom w:val="0"/>
                          <w:divBdr>
                            <w:top w:val="none" w:sz="0" w:space="0" w:color="auto"/>
                            <w:left w:val="none" w:sz="0" w:space="0" w:color="auto"/>
                            <w:bottom w:val="none" w:sz="0" w:space="0" w:color="auto"/>
                            <w:right w:val="none" w:sz="0" w:space="0" w:color="auto"/>
                          </w:divBdr>
                          <w:divsChild>
                            <w:div w:id="2131510357">
                              <w:marLeft w:val="0"/>
                              <w:marRight w:val="0"/>
                              <w:marTop w:val="0"/>
                              <w:marBottom w:val="0"/>
                              <w:divBdr>
                                <w:top w:val="none" w:sz="0" w:space="0" w:color="auto"/>
                                <w:left w:val="none" w:sz="0" w:space="0" w:color="auto"/>
                                <w:bottom w:val="none" w:sz="0" w:space="0" w:color="auto"/>
                                <w:right w:val="none" w:sz="0" w:space="0" w:color="auto"/>
                              </w:divBdr>
                              <w:divsChild>
                                <w:div w:id="625045021">
                                  <w:marLeft w:val="0"/>
                                  <w:marRight w:val="0"/>
                                  <w:marTop w:val="0"/>
                                  <w:marBottom w:val="0"/>
                                  <w:divBdr>
                                    <w:top w:val="none" w:sz="0" w:space="0" w:color="auto"/>
                                    <w:left w:val="none" w:sz="0" w:space="0" w:color="auto"/>
                                    <w:bottom w:val="none" w:sz="0" w:space="0" w:color="auto"/>
                                    <w:right w:val="none" w:sz="0" w:space="0" w:color="auto"/>
                                  </w:divBdr>
                                  <w:divsChild>
                                    <w:div w:id="112689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1814527">
      <w:bodyDiv w:val="1"/>
      <w:marLeft w:val="0"/>
      <w:marRight w:val="0"/>
      <w:marTop w:val="0"/>
      <w:marBottom w:val="0"/>
      <w:divBdr>
        <w:top w:val="none" w:sz="0" w:space="0" w:color="auto"/>
        <w:left w:val="none" w:sz="0" w:space="0" w:color="auto"/>
        <w:bottom w:val="none" w:sz="0" w:space="0" w:color="auto"/>
        <w:right w:val="none" w:sz="0" w:space="0" w:color="auto"/>
      </w:divBdr>
      <w:divsChild>
        <w:div w:id="1054353002">
          <w:marLeft w:val="0"/>
          <w:marRight w:val="0"/>
          <w:marTop w:val="0"/>
          <w:marBottom w:val="0"/>
          <w:divBdr>
            <w:top w:val="none" w:sz="0" w:space="0" w:color="auto"/>
            <w:left w:val="none" w:sz="0" w:space="0" w:color="auto"/>
            <w:bottom w:val="none" w:sz="0" w:space="0" w:color="auto"/>
            <w:right w:val="none" w:sz="0" w:space="0" w:color="auto"/>
          </w:divBdr>
          <w:divsChild>
            <w:div w:id="720321425">
              <w:marLeft w:val="0"/>
              <w:marRight w:val="0"/>
              <w:marTop w:val="0"/>
              <w:marBottom w:val="0"/>
              <w:divBdr>
                <w:top w:val="none" w:sz="0" w:space="0" w:color="auto"/>
                <w:left w:val="none" w:sz="0" w:space="0" w:color="auto"/>
                <w:bottom w:val="none" w:sz="0" w:space="0" w:color="auto"/>
                <w:right w:val="none" w:sz="0" w:space="0" w:color="auto"/>
              </w:divBdr>
              <w:divsChild>
                <w:div w:id="147211660">
                  <w:marLeft w:val="0"/>
                  <w:marRight w:val="0"/>
                  <w:marTop w:val="0"/>
                  <w:marBottom w:val="0"/>
                  <w:divBdr>
                    <w:top w:val="none" w:sz="0" w:space="0" w:color="auto"/>
                    <w:left w:val="none" w:sz="0" w:space="0" w:color="auto"/>
                    <w:bottom w:val="none" w:sz="0" w:space="0" w:color="auto"/>
                    <w:right w:val="none" w:sz="0" w:space="0" w:color="auto"/>
                  </w:divBdr>
                  <w:divsChild>
                    <w:div w:id="1828550618">
                      <w:marLeft w:val="0"/>
                      <w:marRight w:val="0"/>
                      <w:marTop w:val="0"/>
                      <w:marBottom w:val="0"/>
                      <w:divBdr>
                        <w:top w:val="none" w:sz="0" w:space="0" w:color="auto"/>
                        <w:left w:val="none" w:sz="0" w:space="0" w:color="auto"/>
                        <w:bottom w:val="none" w:sz="0" w:space="0" w:color="auto"/>
                        <w:right w:val="none" w:sz="0" w:space="0" w:color="auto"/>
                      </w:divBdr>
                      <w:divsChild>
                        <w:div w:id="631253358">
                          <w:marLeft w:val="0"/>
                          <w:marRight w:val="0"/>
                          <w:marTop w:val="0"/>
                          <w:marBottom w:val="0"/>
                          <w:divBdr>
                            <w:top w:val="none" w:sz="0" w:space="0" w:color="auto"/>
                            <w:left w:val="none" w:sz="0" w:space="0" w:color="auto"/>
                            <w:bottom w:val="none" w:sz="0" w:space="0" w:color="auto"/>
                            <w:right w:val="none" w:sz="0" w:space="0" w:color="auto"/>
                          </w:divBdr>
                          <w:divsChild>
                            <w:div w:id="422536070">
                              <w:marLeft w:val="0"/>
                              <w:marRight w:val="0"/>
                              <w:marTop w:val="0"/>
                              <w:marBottom w:val="0"/>
                              <w:divBdr>
                                <w:top w:val="none" w:sz="0" w:space="0" w:color="auto"/>
                                <w:left w:val="none" w:sz="0" w:space="0" w:color="auto"/>
                                <w:bottom w:val="none" w:sz="0" w:space="0" w:color="auto"/>
                                <w:right w:val="none" w:sz="0" w:space="0" w:color="auto"/>
                              </w:divBdr>
                              <w:divsChild>
                                <w:div w:id="205989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5177039">
      <w:bodyDiv w:val="1"/>
      <w:marLeft w:val="0"/>
      <w:marRight w:val="0"/>
      <w:marTop w:val="0"/>
      <w:marBottom w:val="0"/>
      <w:divBdr>
        <w:top w:val="none" w:sz="0" w:space="0" w:color="auto"/>
        <w:left w:val="none" w:sz="0" w:space="0" w:color="auto"/>
        <w:bottom w:val="none" w:sz="0" w:space="0" w:color="auto"/>
        <w:right w:val="none" w:sz="0" w:space="0" w:color="auto"/>
      </w:divBdr>
    </w:div>
    <w:div w:id="1373265089">
      <w:bodyDiv w:val="1"/>
      <w:marLeft w:val="0"/>
      <w:marRight w:val="0"/>
      <w:marTop w:val="0"/>
      <w:marBottom w:val="0"/>
      <w:divBdr>
        <w:top w:val="none" w:sz="0" w:space="0" w:color="auto"/>
        <w:left w:val="none" w:sz="0" w:space="0" w:color="auto"/>
        <w:bottom w:val="none" w:sz="0" w:space="0" w:color="auto"/>
        <w:right w:val="none" w:sz="0" w:space="0" w:color="auto"/>
      </w:divBdr>
    </w:div>
    <w:div w:id="1409495042">
      <w:bodyDiv w:val="1"/>
      <w:marLeft w:val="0"/>
      <w:marRight w:val="0"/>
      <w:marTop w:val="0"/>
      <w:marBottom w:val="0"/>
      <w:divBdr>
        <w:top w:val="none" w:sz="0" w:space="0" w:color="auto"/>
        <w:left w:val="none" w:sz="0" w:space="0" w:color="auto"/>
        <w:bottom w:val="none" w:sz="0" w:space="0" w:color="auto"/>
        <w:right w:val="none" w:sz="0" w:space="0" w:color="auto"/>
      </w:divBdr>
      <w:divsChild>
        <w:div w:id="2137286792">
          <w:marLeft w:val="0"/>
          <w:marRight w:val="0"/>
          <w:marTop w:val="0"/>
          <w:marBottom w:val="0"/>
          <w:divBdr>
            <w:top w:val="none" w:sz="0" w:space="0" w:color="auto"/>
            <w:left w:val="none" w:sz="0" w:space="0" w:color="auto"/>
            <w:bottom w:val="none" w:sz="0" w:space="0" w:color="auto"/>
            <w:right w:val="none" w:sz="0" w:space="0" w:color="auto"/>
          </w:divBdr>
          <w:divsChild>
            <w:div w:id="1049108532">
              <w:marLeft w:val="0"/>
              <w:marRight w:val="0"/>
              <w:marTop w:val="0"/>
              <w:marBottom w:val="0"/>
              <w:divBdr>
                <w:top w:val="none" w:sz="0" w:space="0" w:color="auto"/>
                <w:left w:val="none" w:sz="0" w:space="0" w:color="auto"/>
                <w:bottom w:val="none" w:sz="0" w:space="0" w:color="auto"/>
                <w:right w:val="none" w:sz="0" w:space="0" w:color="auto"/>
              </w:divBdr>
              <w:divsChild>
                <w:div w:id="1615288554">
                  <w:marLeft w:val="0"/>
                  <w:marRight w:val="0"/>
                  <w:marTop w:val="0"/>
                  <w:marBottom w:val="0"/>
                  <w:divBdr>
                    <w:top w:val="none" w:sz="0" w:space="0" w:color="auto"/>
                    <w:left w:val="none" w:sz="0" w:space="0" w:color="auto"/>
                    <w:bottom w:val="none" w:sz="0" w:space="0" w:color="auto"/>
                    <w:right w:val="none" w:sz="0" w:space="0" w:color="auto"/>
                  </w:divBdr>
                  <w:divsChild>
                    <w:div w:id="1358197834">
                      <w:marLeft w:val="0"/>
                      <w:marRight w:val="0"/>
                      <w:marTop w:val="0"/>
                      <w:marBottom w:val="0"/>
                      <w:divBdr>
                        <w:top w:val="none" w:sz="0" w:space="0" w:color="auto"/>
                        <w:left w:val="none" w:sz="0" w:space="0" w:color="auto"/>
                        <w:bottom w:val="none" w:sz="0" w:space="0" w:color="auto"/>
                        <w:right w:val="none" w:sz="0" w:space="0" w:color="auto"/>
                      </w:divBdr>
                      <w:divsChild>
                        <w:div w:id="273750130">
                          <w:marLeft w:val="0"/>
                          <w:marRight w:val="0"/>
                          <w:marTop w:val="0"/>
                          <w:marBottom w:val="0"/>
                          <w:divBdr>
                            <w:top w:val="none" w:sz="0" w:space="0" w:color="auto"/>
                            <w:left w:val="none" w:sz="0" w:space="0" w:color="auto"/>
                            <w:bottom w:val="none" w:sz="0" w:space="0" w:color="auto"/>
                            <w:right w:val="none" w:sz="0" w:space="0" w:color="auto"/>
                          </w:divBdr>
                          <w:divsChild>
                            <w:div w:id="1230307555">
                              <w:marLeft w:val="0"/>
                              <w:marRight w:val="0"/>
                              <w:marTop w:val="0"/>
                              <w:marBottom w:val="0"/>
                              <w:divBdr>
                                <w:top w:val="none" w:sz="0" w:space="0" w:color="auto"/>
                                <w:left w:val="none" w:sz="0" w:space="0" w:color="auto"/>
                                <w:bottom w:val="none" w:sz="0" w:space="0" w:color="auto"/>
                                <w:right w:val="none" w:sz="0" w:space="0" w:color="auto"/>
                              </w:divBdr>
                              <w:divsChild>
                                <w:div w:id="16760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9104660">
      <w:bodyDiv w:val="1"/>
      <w:marLeft w:val="0"/>
      <w:marRight w:val="0"/>
      <w:marTop w:val="0"/>
      <w:marBottom w:val="0"/>
      <w:divBdr>
        <w:top w:val="none" w:sz="0" w:space="0" w:color="auto"/>
        <w:left w:val="none" w:sz="0" w:space="0" w:color="auto"/>
        <w:bottom w:val="none" w:sz="0" w:space="0" w:color="auto"/>
        <w:right w:val="none" w:sz="0" w:space="0" w:color="auto"/>
      </w:divBdr>
    </w:div>
    <w:div w:id="1489521302">
      <w:bodyDiv w:val="1"/>
      <w:marLeft w:val="0"/>
      <w:marRight w:val="0"/>
      <w:marTop w:val="0"/>
      <w:marBottom w:val="0"/>
      <w:divBdr>
        <w:top w:val="none" w:sz="0" w:space="0" w:color="auto"/>
        <w:left w:val="none" w:sz="0" w:space="0" w:color="auto"/>
        <w:bottom w:val="none" w:sz="0" w:space="0" w:color="auto"/>
        <w:right w:val="none" w:sz="0" w:space="0" w:color="auto"/>
      </w:divBdr>
      <w:divsChild>
        <w:div w:id="1432748645">
          <w:marLeft w:val="0"/>
          <w:marRight w:val="0"/>
          <w:marTop w:val="0"/>
          <w:marBottom w:val="0"/>
          <w:divBdr>
            <w:top w:val="none" w:sz="0" w:space="0" w:color="auto"/>
            <w:left w:val="none" w:sz="0" w:space="0" w:color="auto"/>
            <w:bottom w:val="none" w:sz="0" w:space="0" w:color="auto"/>
            <w:right w:val="none" w:sz="0" w:space="0" w:color="auto"/>
          </w:divBdr>
          <w:divsChild>
            <w:div w:id="1885174171">
              <w:marLeft w:val="0"/>
              <w:marRight w:val="0"/>
              <w:marTop w:val="0"/>
              <w:marBottom w:val="0"/>
              <w:divBdr>
                <w:top w:val="none" w:sz="0" w:space="0" w:color="auto"/>
                <w:left w:val="none" w:sz="0" w:space="0" w:color="auto"/>
                <w:bottom w:val="none" w:sz="0" w:space="0" w:color="auto"/>
                <w:right w:val="none" w:sz="0" w:space="0" w:color="auto"/>
              </w:divBdr>
              <w:divsChild>
                <w:div w:id="1992520001">
                  <w:marLeft w:val="0"/>
                  <w:marRight w:val="0"/>
                  <w:marTop w:val="0"/>
                  <w:marBottom w:val="0"/>
                  <w:divBdr>
                    <w:top w:val="none" w:sz="0" w:space="0" w:color="auto"/>
                    <w:left w:val="none" w:sz="0" w:space="0" w:color="auto"/>
                    <w:bottom w:val="none" w:sz="0" w:space="0" w:color="auto"/>
                    <w:right w:val="none" w:sz="0" w:space="0" w:color="auto"/>
                  </w:divBdr>
                  <w:divsChild>
                    <w:div w:id="715009577">
                      <w:marLeft w:val="0"/>
                      <w:marRight w:val="0"/>
                      <w:marTop w:val="0"/>
                      <w:marBottom w:val="0"/>
                      <w:divBdr>
                        <w:top w:val="none" w:sz="0" w:space="0" w:color="auto"/>
                        <w:left w:val="none" w:sz="0" w:space="0" w:color="auto"/>
                        <w:bottom w:val="none" w:sz="0" w:space="0" w:color="auto"/>
                        <w:right w:val="none" w:sz="0" w:space="0" w:color="auto"/>
                      </w:divBdr>
                      <w:divsChild>
                        <w:div w:id="344477069">
                          <w:marLeft w:val="0"/>
                          <w:marRight w:val="0"/>
                          <w:marTop w:val="0"/>
                          <w:marBottom w:val="0"/>
                          <w:divBdr>
                            <w:top w:val="none" w:sz="0" w:space="0" w:color="auto"/>
                            <w:left w:val="none" w:sz="0" w:space="0" w:color="auto"/>
                            <w:bottom w:val="none" w:sz="0" w:space="0" w:color="auto"/>
                            <w:right w:val="none" w:sz="0" w:space="0" w:color="auto"/>
                          </w:divBdr>
                          <w:divsChild>
                            <w:div w:id="253436797">
                              <w:marLeft w:val="0"/>
                              <w:marRight w:val="0"/>
                              <w:marTop w:val="0"/>
                              <w:marBottom w:val="0"/>
                              <w:divBdr>
                                <w:top w:val="none" w:sz="0" w:space="0" w:color="auto"/>
                                <w:left w:val="none" w:sz="0" w:space="0" w:color="auto"/>
                                <w:bottom w:val="none" w:sz="0" w:space="0" w:color="auto"/>
                                <w:right w:val="none" w:sz="0" w:space="0" w:color="auto"/>
                              </w:divBdr>
                              <w:divsChild>
                                <w:div w:id="181116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6831811">
      <w:bodyDiv w:val="1"/>
      <w:marLeft w:val="0"/>
      <w:marRight w:val="0"/>
      <w:marTop w:val="0"/>
      <w:marBottom w:val="0"/>
      <w:divBdr>
        <w:top w:val="none" w:sz="0" w:space="0" w:color="auto"/>
        <w:left w:val="none" w:sz="0" w:space="0" w:color="auto"/>
        <w:bottom w:val="none" w:sz="0" w:space="0" w:color="auto"/>
        <w:right w:val="none" w:sz="0" w:space="0" w:color="auto"/>
      </w:divBdr>
    </w:div>
    <w:div w:id="1918241646">
      <w:bodyDiv w:val="1"/>
      <w:marLeft w:val="0"/>
      <w:marRight w:val="0"/>
      <w:marTop w:val="0"/>
      <w:marBottom w:val="0"/>
      <w:divBdr>
        <w:top w:val="none" w:sz="0" w:space="0" w:color="auto"/>
        <w:left w:val="none" w:sz="0" w:space="0" w:color="auto"/>
        <w:bottom w:val="none" w:sz="0" w:space="0" w:color="auto"/>
        <w:right w:val="none" w:sz="0" w:space="0" w:color="auto"/>
      </w:divBdr>
    </w:div>
    <w:div w:id="2069958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6630BE-25BF-41E1-A166-172C23D87E57}">
  <ds:schemaRefs>
    <ds:schemaRef ds:uri="http://schemas.openxmlformats.org/officeDocument/2006/bibliography"/>
  </ds:schemaRefs>
</ds:datastoreItem>
</file>

<file path=customXml/itemProps2.xml><?xml version="1.0" encoding="utf-8"?>
<ds:datastoreItem xmlns:ds="http://schemas.openxmlformats.org/officeDocument/2006/customXml" ds:itemID="{18F77DA0-36FB-402E-94C2-360011300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2583</TotalTime>
  <Pages>15</Pages>
  <Words>1990</Words>
  <Characters>11497</Characters>
  <Application>Microsoft Office Word</Application>
  <DocSecurity>0</DocSecurity>
  <Lines>95</Lines>
  <Paragraphs>26</Paragraphs>
  <ScaleCrop>false</ScaleCrop>
  <HeadingPairs>
    <vt:vector size="6" baseType="variant">
      <vt:variant>
        <vt:lpstr>Title</vt:lpstr>
      </vt:variant>
      <vt:variant>
        <vt:i4>1</vt:i4>
      </vt:variant>
      <vt:variant>
        <vt:lpstr>שם</vt:lpstr>
      </vt:variant>
      <vt:variant>
        <vt:i4>1</vt:i4>
      </vt:variant>
      <vt:variant>
        <vt:lpstr>כותרות</vt:lpstr>
      </vt:variant>
      <vt:variant>
        <vt:i4>24</vt:i4>
      </vt:variant>
    </vt:vector>
  </HeadingPairs>
  <TitlesOfParts>
    <vt:vector size="26" baseType="lpstr">
      <vt:lpstr>Project Name</vt:lpstr>
      <vt:lpstr>Project Name</vt:lpstr>
      <vt:lpstr>SCOPE</vt:lpstr>
      <vt:lpstr>    Purpose</vt:lpstr>
      <vt:lpstr>    Testing methods</vt:lpstr>
      <vt:lpstr>    Applicable Documents</vt:lpstr>
      <vt:lpstr>    Abbriviations</vt:lpstr>
      <vt:lpstr>Change list</vt:lpstr>
      <vt:lpstr>Tests</vt:lpstr>
      <vt:lpstr>    General</vt:lpstr>
      <vt:lpstr>    General setup</vt:lpstr>
      <vt:lpstr>    ACIF turn ON requirements</vt:lpstr>
      <vt:lpstr>    ACIF turn OFF requirements</vt:lpstr>
      <vt:lpstr>    </vt:lpstr>
      <vt:lpstr>    Firmware software download for cards</vt:lpstr>
      <vt:lpstr>    Firmware version test</vt:lpstr>
      <vt:lpstr>    Interlock test</vt:lpstr>
      <vt:lpstr>    Discreet output test</vt:lpstr>
      <vt:lpstr>    Discreet input test </vt:lpstr>
      <vt:lpstr>    </vt:lpstr>
      <vt:lpstr>    Analog signal test</vt:lpstr>
      <vt:lpstr>    ARINC 429 channel test</vt:lpstr>
      <vt:lpstr>    JTAG channel test</vt:lpstr>
      <vt:lpstr>    RS422 channel test </vt:lpstr>
      <vt:lpstr>    GPS communication test</vt:lpstr>
      <vt:lpstr>    Maintenance memory read and update </vt:lpstr>
    </vt:vector>
  </TitlesOfParts>
  <Company>ELOP</Company>
  <LinksUpToDate>false</LinksUpToDate>
  <CharactersWithSpaces>13461</CharactersWithSpaces>
  <SharedDoc>false</SharedDoc>
  <HLinks>
    <vt:vector size="132" baseType="variant">
      <vt:variant>
        <vt:i4>1310779</vt:i4>
      </vt:variant>
      <vt:variant>
        <vt:i4>128</vt:i4>
      </vt:variant>
      <vt:variant>
        <vt:i4>0</vt:i4>
      </vt:variant>
      <vt:variant>
        <vt:i4>5</vt:i4>
      </vt:variant>
      <vt:variant>
        <vt:lpwstr/>
      </vt:variant>
      <vt:variant>
        <vt:lpwstr>_Toc299546491</vt:lpwstr>
      </vt:variant>
      <vt:variant>
        <vt:i4>1310779</vt:i4>
      </vt:variant>
      <vt:variant>
        <vt:i4>122</vt:i4>
      </vt:variant>
      <vt:variant>
        <vt:i4>0</vt:i4>
      </vt:variant>
      <vt:variant>
        <vt:i4>5</vt:i4>
      </vt:variant>
      <vt:variant>
        <vt:lpwstr/>
      </vt:variant>
      <vt:variant>
        <vt:lpwstr>_Toc299546490</vt:lpwstr>
      </vt:variant>
      <vt:variant>
        <vt:i4>1376315</vt:i4>
      </vt:variant>
      <vt:variant>
        <vt:i4>116</vt:i4>
      </vt:variant>
      <vt:variant>
        <vt:i4>0</vt:i4>
      </vt:variant>
      <vt:variant>
        <vt:i4>5</vt:i4>
      </vt:variant>
      <vt:variant>
        <vt:lpwstr/>
      </vt:variant>
      <vt:variant>
        <vt:lpwstr>_Toc299546489</vt:lpwstr>
      </vt:variant>
      <vt:variant>
        <vt:i4>1376315</vt:i4>
      </vt:variant>
      <vt:variant>
        <vt:i4>110</vt:i4>
      </vt:variant>
      <vt:variant>
        <vt:i4>0</vt:i4>
      </vt:variant>
      <vt:variant>
        <vt:i4>5</vt:i4>
      </vt:variant>
      <vt:variant>
        <vt:lpwstr/>
      </vt:variant>
      <vt:variant>
        <vt:lpwstr>_Toc299546488</vt:lpwstr>
      </vt:variant>
      <vt:variant>
        <vt:i4>1376315</vt:i4>
      </vt:variant>
      <vt:variant>
        <vt:i4>104</vt:i4>
      </vt:variant>
      <vt:variant>
        <vt:i4>0</vt:i4>
      </vt:variant>
      <vt:variant>
        <vt:i4>5</vt:i4>
      </vt:variant>
      <vt:variant>
        <vt:lpwstr/>
      </vt:variant>
      <vt:variant>
        <vt:lpwstr>_Toc299546487</vt:lpwstr>
      </vt:variant>
      <vt:variant>
        <vt:i4>1376315</vt:i4>
      </vt:variant>
      <vt:variant>
        <vt:i4>98</vt:i4>
      </vt:variant>
      <vt:variant>
        <vt:i4>0</vt:i4>
      </vt:variant>
      <vt:variant>
        <vt:i4>5</vt:i4>
      </vt:variant>
      <vt:variant>
        <vt:lpwstr/>
      </vt:variant>
      <vt:variant>
        <vt:lpwstr>_Toc299546486</vt:lpwstr>
      </vt:variant>
      <vt:variant>
        <vt:i4>1376315</vt:i4>
      </vt:variant>
      <vt:variant>
        <vt:i4>92</vt:i4>
      </vt:variant>
      <vt:variant>
        <vt:i4>0</vt:i4>
      </vt:variant>
      <vt:variant>
        <vt:i4>5</vt:i4>
      </vt:variant>
      <vt:variant>
        <vt:lpwstr/>
      </vt:variant>
      <vt:variant>
        <vt:lpwstr>_Toc299546485</vt:lpwstr>
      </vt:variant>
      <vt:variant>
        <vt:i4>1376315</vt:i4>
      </vt:variant>
      <vt:variant>
        <vt:i4>86</vt:i4>
      </vt:variant>
      <vt:variant>
        <vt:i4>0</vt:i4>
      </vt:variant>
      <vt:variant>
        <vt:i4>5</vt:i4>
      </vt:variant>
      <vt:variant>
        <vt:lpwstr/>
      </vt:variant>
      <vt:variant>
        <vt:lpwstr>_Toc299546484</vt:lpwstr>
      </vt:variant>
      <vt:variant>
        <vt:i4>1376315</vt:i4>
      </vt:variant>
      <vt:variant>
        <vt:i4>80</vt:i4>
      </vt:variant>
      <vt:variant>
        <vt:i4>0</vt:i4>
      </vt:variant>
      <vt:variant>
        <vt:i4>5</vt:i4>
      </vt:variant>
      <vt:variant>
        <vt:lpwstr/>
      </vt:variant>
      <vt:variant>
        <vt:lpwstr>_Toc299546483</vt:lpwstr>
      </vt:variant>
      <vt:variant>
        <vt:i4>1376315</vt:i4>
      </vt:variant>
      <vt:variant>
        <vt:i4>74</vt:i4>
      </vt:variant>
      <vt:variant>
        <vt:i4>0</vt:i4>
      </vt:variant>
      <vt:variant>
        <vt:i4>5</vt:i4>
      </vt:variant>
      <vt:variant>
        <vt:lpwstr/>
      </vt:variant>
      <vt:variant>
        <vt:lpwstr>_Toc299546482</vt:lpwstr>
      </vt:variant>
      <vt:variant>
        <vt:i4>1376315</vt:i4>
      </vt:variant>
      <vt:variant>
        <vt:i4>68</vt:i4>
      </vt:variant>
      <vt:variant>
        <vt:i4>0</vt:i4>
      </vt:variant>
      <vt:variant>
        <vt:i4>5</vt:i4>
      </vt:variant>
      <vt:variant>
        <vt:lpwstr/>
      </vt:variant>
      <vt:variant>
        <vt:lpwstr>_Toc299546481</vt:lpwstr>
      </vt:variant>
      <vt:variant>
        <vt:i4>1376315</vt:i4>
      </vt:variant>
      <vt:variant>
        <vt:i4>62</vt:i4>
      </vt:variant>
      <vt:variant>
        <vt:i4>0</vt:i4>
      </vt:variant>
      <vt:variant>
        <vt:i4>5</vt:i4>
      </vt:variant>
      <vt:variant>
        <vt:lpwstr/>
      </vt:variant>
      <vt:variant>
        <vt:lpwstr>_Toc299546480</vt:lpwstr>
      </vt:variant>
      <vt:variant>
        <vt:i4>1703995</vt:i4>
      </vt:variant>
      <vt:variant>
        <vt:i4>56</vt:i4>
      </vt:variant>
      <vt:variant>
        <vt:i4>0</vt:i4>
      </vt:variant>
      <vt:variant>
        <vt:i4>5</vt:i4>
      </vt:variant>
      <vt:variant>
        <vt:lpwstr/>
      </vt:variant>
      <vt:variant>
        <vt:lpwstr>_Toc299546479</vt:lpwstr>
      </vt:variant>
      <vt:variant>
        <vt:i4>1703995</vt:i4>
      </vt:variant>
      <vt:variant>
        <vt:i4>50</vt:i4>
      </vt:variant>
      <vt:variant>
        <vt:i4>0</vt:i4>
      </vt:variant>
      <vt:variant>
        <vt:i4>5</vt:i4>
      </vt:variant>
      <vt:variant>
        <vt:lpwstr/>
      </vt:variant>
      <vt:variant>
        <vt:lpwstr>_Toc299546478</vt:lpwstr>
      </vt:variant>
      <vt:variant>
        <vt:i4>1703995</vt:i4>
      </vt:variant>
      <vt:variant>
        <vt:i4>44</vt:i4>
      </vt:variant>
      <vt:variant>
        <vt:i4>0</vt:i4>
      </vt:variant>
      <vt:variant>
        <vt:i4>5</vt:i4>
      </vt:variant>
      <vt:variant>
        <vt:lpwstr/>
      </vt:variant>
      <vt:variant>
        <vt:lpwstr>_Toc299546477</vt:lpwstr>
      </vt:variant>
      <vt:variant>
        <vt:i4>1703995</vt:i4>
      </vt:variant>
      <vt:variant>
        <vt:i4>38</vt:i4>
      </vt:variant>
      <vt:variant>
        <vt:i4>0</vt:i4>
      </vt:variant>
      <vt:variant>
        <vt:i4>5</vt:i4>
      </vt:variant>
      <vt:variant>
        <vt:lpwstr/>
      </vt:variant>
      <vt:variant>
        <vt:lpwstr>_Toc299546476</vt:lpwstr>
      </vt:variant>
      <vt:variant>
        <vt:i4>1703995</vt:i4>
      </vt:variant>
      <vt:variant>
        <vt:i4>32</vt:i4>
      </vt:variant>
      <vt:variant>
        <vt:i4>0</vt:i4>
      </vt:variant>
      <vt:variant>
        <vt:i4>5</vt:i4>
      </vt:variant>
      <vt:variant>
        <vt:lpwstr/>
      </vt:variant>
      <vt:variant>
        <vt:lpwstr>_Toc299546475</vt:lpwstr>
      </vt:variant>
      <vt:variant>
        <vt:i4>1703995</vt:i4>
      </vt:variant>
      <vt:variant>
        <vt:i4>26</vt:i4>
      </vt:variant>
      <vt:variant>
        <vt:i4>0</vt:i4>
      </vt:variant>
      <vt:variant>
        <vt:i4>5</vt:i4>
      </vt:variant>
      <vt:variant>
        <vt:lpwstr/>
      </vt:variant>
      <vt:variant>
        <vt:lpwstr>_Toc299546474</vt:lpwstr>
      </vt:variant>
      <vt:variant>
        <vt:i4>1703995</vt:i4>
      </vt:variant>
      <vt:variant>
        <vt:i4>20</vt:i4>
      </vt:variant>
      <vt:variant>
        <vt:i4>0</vt:i4>
      </vt:variant>
      <vt:variant>
        <vt:i4>5</vt:i4>
      </vt:variant>
      <vt:variant>
        <vt:lpwstr/>
      </vt:variant>
      <vt:variant>
        <vt:lpwstr>_Toc299546473</vt:lpwstr>
      </vt:variant>
      <vt:variant>
        <vt:i4>1703995</vt:i4>
      </vt:variant>
      <vt:variant>
        <vt:i4>14</vt:i4>
      </vt:variant>
      <vt:variant>
        <vt:i4>0</vt:i4>
      </vt:variant>
      <vt:variant>
        <vt:i4>5</vt:i4>
      </vt:variant>
      <vt:variant>
        <vt:lpwstr/>
      </vt:variant>
      <vt:variant>
        <vt:lpwstr>_Toc299546472</vt:lpwstr>
      </vt:variant>
      <vt:variant>
        <vt:i4>1703995</vt:i4>
      </vt:variant>
      <vt:variant>
        <vt:i4>8</vt:i4>
      </vt:variant>
      <vt:variant>
        <vt:i4>0</vt:i4>
      </vt:variant>
      <vt:variant>
        <vt:i4>5</vt:i4>
      </vt:variant>
      <vt:variant>
        <vt:lpwstr/>
      </vt:variant>
      <vt:variant>
        <vt:lpwstr>_Toc299546471</vt:lpwstr>
      </vt:variant>
      <vt:variant>
        <vt:i4>1703995</vt:i4>
      </vt:variant>
      <vt:variant>
        <vt:i4>2</vt:i4>
      </vt:variant>
      <vt:variant>
        <vt:i4>0</vt:i4>
      </vt:variant>
      <vt:variant>
        <vt:i4>5</vt:i4>
      </vt:variant>
      <vt:variant>
        <vt:lpwstr/>
      </vt:variant>
      <vt:variant>
        <vt:lpwstr>_Toc299546470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Name</dc:title>
  <dc:subject>Document Name</dc:subject>
  <dc:creator>jacob.betzalel@elbitsystems.com</dc:creator>
  <cp:keywords>Revision</cp:keywords>
  <cp:lastModifiedBy>Porat Hagai</cp:lastModifiedBy>
  <cp:revision>20</cp:revision>
  <cp:lastPrinted>2018-01-30T15:18:00Z</cp:lastPrinted>
  <dcterms:created xsi:type="dcterms:W3CDTF">2025-04-29T07:28:00Z</dcterms:created>
  <dcterms:modified xsi:type="dcterms:W3CDTF">2025-05-08T08:07:00Z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untry">
    <vt:lpwstr>-</vt:lpwstr>
  </property>
  <property fmtid="{D5CDD505-2E9C-101B-9397-08002B2CF9AE}" pid="3" name="ID">
    <vt:lpwstr>-</vt:lpwstr>
  </property>
  <property fmtid="{D5CDD505-2E9C-101B-9397-08002B2CF9AE}" pid="4" name="Language">
    <vt:lpwstr>English</vt:lpwstr>
  </property>
  <property fmtid="{D5CDD505-2E9C-101B-9397-08002B2CF9AE}" pid="5" name="Platform">
    <vt:lpwstr>Other</vt:lpwstr>
  </property>
  <property fmtid="{D5CDD505-2E9C-101B-9397-08002B2CF9AE}" pid="6" name="Proposal Section">
    <vt:lpwstr>Other</vt:lpwstr>
  </property>
  <property fmtid="{D5CDD505-2E9C-101B-9397-08002B2CF9AE}" pid="7" name="ProposalEditor">
    <vt:lpwstr>-</vt:lpwstr>
  </property>
  <property fmtid="{D5CDD505-2E9C-101B-9397-08002B2CF9AE}" pid="8" name="ProposalManager">
    <vt:lpwstr>-</vt:lpwstr>
  </property>
  <property fmtid="{D5CDD505-2E9C-101B-9397-08002B2CF9AE}" pid="9" name="ProposalWriter">
    <vt:lpwstr>-</vt:lpwstr>
  </property>
  <property fmtid="{D5CDD505-2E9C-101B-9397-08002B2CF9AE}" pid="10" name="Source of Doc">
    <vt:lpwstr>Yonathan Gormezano</vt:lpwstr>
  </property>
  <property fmtid="{D5CDD505-2E9C-101B-9397-08002B2CF9AE}" pid="11" name="Products">
    <vt:lpwstr/>
  </property>
  <property fmtid="{D5CDD505-2E9C-101B-9397-08002B2CF9AE}" pid="12" name="Client Name">
    <vt:lpwstr/>
  </property>
  <property fmtid="{D5CDD505-2E9C-101B-9397-08002B2CF9AE}" pid="13" name="_NewReviewCycle">
    <vt:lpwstr/>
  </property>
  <property fmtid="{D5CDD505-2E9C-101B-9397-08002B2CF9AE}" pid="14" name="MSIP_Label_0cf5f2d6-3274-46a1-b6c8-b3b38d0e2674_Enabled">
    <vt:lpwstr>true</vt:lpwstr>
  </property>
  <property fmtid="{D5CDD505-2E9C-101B-9397-08002B2CF9AE}" pid="15" name="MSIP_Label_0cf5f2d6-3274-46a1-b6c8-b3b38d0e2674_SetDate">
    <vt:lpwstr>2025-03-13T12:13:52Z</vt:lpwstr>
  </property>
  <property fmtid="{D5CDD505-2E9C-101B-9397-08002B2CF9AE}" pid="16" name="MSIP_Label_0cf5f2d6-3274-46a1-b6c8-b3b38d0e2674_Method">
    <vt:lpwstr>Standard</vt:lpwstr>
  </property>
  <property fmtid="{D5CDD505-2E9C-101B-9397-08002B2CF9AE}" pid="17" name="MSIP_Label_0cf5f2d6-3274-46a1-b6c8-b3b38d0e2674_Name">
    <vt:lpwstr>Elbit Official</vt:lpwstr>
  </property>
  <property fmtid="{D5CDD505-2E9C-101B-9397-08002B2CF9AE}" pid="18" name="MSIP_Label_0cf5f2d6-3274-46a1-b6c8-b3b38d0e2674_SiteId">
    <vt:lpwstr>23ce2f4f-ed18-467a-9914-ff21a13bb3ae</vt:lpwstr>
  </property>
  <property fmtid="{D5CDD505-2E9C-101B-9397-08002B2CF9AE}" pid="19" name="MSIP_Label_0cf5f2d6-3274-46a1-b6c8-b3b38d0e2674_ActionId">
    <vt:lpwstr>7301b4a9-4c04-416c-83fe-a67864b4d879</vt:lpwstr>
  </property>
  <property fmtid="{D5CDD505-2E9C-101B-9397-08002B2CF9AE}" pid="20" name="MSIP_Label_0cf5f2d6-3274-46a1-b6c8-b3b38d0e2674_ContentBits">
    <vt:lpwstr>0</vt:lpwstr>
  </property>
  <property fmtid="{D5CDD505-2E9C-101B-9397-08002B2CF9AE}" pid="21" name="MSIP_Label_0cf5f2d6-3274-46a1-b6c8-b3b38d0e2674_Tag">
    <vt:lpwstr>10, 3, 0, 1</vt:lpwstr>
  </property>
</Properties>
</file>